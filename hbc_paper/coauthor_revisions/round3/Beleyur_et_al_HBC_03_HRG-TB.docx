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F740" w14:textId="1B77EAD1" w:rsidR="0028184C" w:rsidRPr="0028184C" w:rsidRDefault="00B96BB6">
      <w:pPr>
        <w:pStyle w:val="Author"/>
        <w:rPr>
          <w:sz w:val="36"/>
        </w:rPr>
      </w:pPr>
      <w:r w:rsidRPr="0028184C">
        <w:rPr>
          <w:rFonts w:ascii="Calibri" w:hAnsi="Calibri" w:cs="Calibri"/>
          <w:i/>
          <w:iCs/>
          <w:color w:val="000000"/>
          <w:sz w:val="36"/>
        </w:rPr>
        <w:t xml:space="preserve">High duty-cycle bats in the field do not alter echolocation calls </w:t>
      </w:r>
      <w:r w:rsidR="00193C69">
        <w:rPr>
          <w:rFonts w:ascii="Calibri" w:hAnsi="Calibri" w:cs="Calibri"/>
          <w:i/>
          <w:iCs/>
          <w:color w:val="000000"/>
          <w:sz w:val="36"/>
        </w:rPr>
        <w:t xml:space="preserve">when flying </w:t>
      </w:r>
      <w:r w:rsidRPr="0028184C">
        <w:rPr>
          <w:rFonts w:ascii="Calibri" w:hAnsi="Calibri" w:cs="Calibri"/>
          <w:i/>
          <w:iCs/>
          <w:color w:val="000000"/>
          <w:sz w:val="36"/>
        </w:rPr>
        <w:t>in groups</w:t>
      </w:r>
      <w:r w:rsidRPr="0028184C" w:rsidDel="00B96BB6">
        <w:rPr>
          <w:sz w:val="36"/>
        </w:rPr>
        <w:t xml:space="preserve"> </w:t>
      </w:r>
    </w:p>
    <w:p w14:paraId="03E406A9" w14:textId="10666FF5" w:rsidR="00F11A46" w:rsidRDefault="00A32D9A">
      <w:pPr>
        <w:pStyle w:val="Author"/>
      </w:pPr>
      <w:r>
        <w:t>Neetash Mysuru Rajagopalachari</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Thejasvi Beleyur</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Aditya Krishna</w:t>
      </w:r>
      <m:oMath>
        <m:sSup>
          <m:sSupPr>
            <m:ctrlPr>
              <w:rPr>
                <w:rFonts w:ascii="Cambria Math" w:hAnsi="Cambria Math"/>
              </w:rPr>
            </m:ctrlPr>
          </m:sSupPr>
          <m:e>
            <m:r>
              <w:rPr>
                <w:rFonts w:ascii="Cambria Math" w:hAnsi="Cambria Math"/>
              </w:rPr>
              <m:t>​</m:t>
            </m:r>
          </m:e>
          <m:sup>
            <m:r>
              <w:rPr>
                <w:rFonts w:ascii="Cambria Math" w:hAnsi="Cambria Math"/>
              </w:rPr>
              <m:t>1,2</m:t>
            </m:r>
          </m:sup>
        </m:sSup>
      </m:oMath>
      <w:r>
        <w:t>, Holger R Goerlitz</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7364A190" w14:textId="011FA389" w:rsidR="00F11A46" w:rsidRDefault="00F11A46" w:rsidP="00F11A46">
      <w:pPr>
        <w:pStyle w:val="BodyText"/>
      </w:pPr>
      <w:r>
        <w:t>1 Acoustic and Functional Ecology, MPI for Ornithology, Seewiesen</w:t>
      </w:r>
    </w:p>
    <w:p w14:paraId="35D17A0A" w14:textId="212CD68C" w:rsidR="00F11A46" w:rsidRDefault="00F11A46" w:rsidP="00F11A46">
      <w:pPr>
        <w:pStyle w:val="BodyText"/>
      </w:pPr>
      <w:r>
        <w:t>2 IISER Mohali (ADRESS)</w:t>
      </w:r>
    </w:p>
    <w:p w14:paraId="330B5CB0" w14:textId="44E1C2BA" w:rsidR="009641F7" w:rsidRDefault="00F11A46" w:rsidP="0028184C">
      <w:pPr>
        <w:pStyle w:val="Author"/>
        <w:jc w:val="left"/>
      </w:pPr>
      <w:r>
        <w:t>*</w:t>
      </w:r>
      <w:r w:rsidR="00A32D9A">
        <w:t>joint first authors</w:t>
      </w:r>
    </w:p>
    <w:p w14:paraId="55EF92E5" w14:textId="77777777" w:rsidR="009641F7" w:rsidRDefault="00A32D9A">
      <w:pPr>
        <w:pStyle w:val="Date"/>
      </w:pPr>
      <w:r>
        <w:t xml:space="preserve">Last </w:t>
      </w:r>
      <w:proofErr w:type="gramStart"/>
      <w:r>
        <w:t>Updated :</w:t>
      </w:r>
      <w:proofErr w:type="gramEnd"/>
      <w:r>
        <w:t xml:space="preserve"> 2020-12-28</w:t>
      </w:r>
    </w:p>
    <w:p w14:paraId="62E3358E" w14:textId="61B06B62" w:rsidR="009641F7" w:rsidRPr="00316D3C" w:rsidRDefault="001D1F8B">
      <w:pPr>
        <w:pStyle w:val="Abstract"/>
        <w:rPr>
          <w:sz w:val="24"/>
          <w:szCs w:val="24"/>
        </w:rPr>
      </w:pPr>
      <w:r w:rsidRPr="00316D3C">
        <w:rPr>
          <w:sz w:val="24"/>
          <w:szCs w:val="24"/>
        </w:rPr>
        <w:t xml:space="preserve">Groups provide benefits to their members, but also challenge individual sensory systems. </w:t>
      </w:r>
      <w:r w:rsidR="007A7437" w:rsidRPr="00316D3C">
        <w:rPr>
          <w:sz w:val="24"/>
          <w:szCs w:val="24"/>
        </w:rPr>
        <w:t>Roosting sites</w:t>
      </w:r>
      <w:del w:id="0" w:author="hgoerlitz" w:date="2021-01-15T14:23:00Z">
        <w:r w:rsidR="007A7437" w:rsidRPr="00316D3C" w:rsidDel="00193C69">
          <w:rPr>
            <w:sz w:val="24"/>
            <w:szCs w:val="24"/>
          </w:rPr>
          <w:delText>,</w:delText>
        </w:r>
      </w:del>
      <w:r w:rsidR="007A7437" w:rsidRPr="00316D3C">
        <w:rPr>
          <w:sz w:val="24"/>
          <w:szCs w:val="24"/>
        </w:rPr>
        <w:t xml:space="preserve"> and </w:t>
      </w:r>
      <w:commentRangeStart w:id="1"/>
      <w:proofErr w:type="spellStart"/>
      <w:r w:rsidR="007A7437" w:rsidRPr="00316D3C">
        <w:rPr>
          <w:sz w:val="24"/>
          <w:szCs w:val="24"/>
        </w:rPr>
        <w:t>leks</w:t>
      </w:r>
      <w:proofErr w:type="spellEnd"/>
      <w:r w:rsidR="007A7437" w:rsidRPr="00316D3C">
        <w:rPr>
          <w:sz w:val="24"/>
          <w:szCs w:val="24"/>
        </w:rPr>
        <w:t xml:space="preserve"> </w:t>
      </w:r>
      <w:commentRangeEnd w:id="1"/>
      <w:r w:rsidR="00316D3C">
        <w:rPr>
          <w:rStyle w:val="CommentReference"/>
        </w:rPr>
        <w:commentReference w:id="1"/>
      </w:r>
      <w:r w:rsidR="007A7437" w:rsidRPr="00316D3C">
        <w:rPr>
          <w:sz w:val="24"/>
          <w:szCs w:val="24"/>
        </w:rPr>
        <w:t xml:space="preserve">for instance are filled with a multitude of signals, of varying relevance to each individual. Studies to date have looked at groups of passive sensing animals that act as receivers of sensory stimuli. Each individual in a passive sensing group detects its surroundings without majorly affecting the sensory systems of their </w:t>
      </w:r>
      <w:proofErr w:type="spellStart"/>
      <w:r w:rsidR="007A7437" w:rsidRPr="00316D3C">
        <w:rPr>
          <w:sz w:val="24"/>
          <w:szCs w:val="24"/>
        </w:rPr>
        <w:t>neighbours</w:t>
      </w:r>
      <w:proofErr w:type="spellEnd"/>
      <w:r w:rsidR="007A7437" w:rsidRPr="00316D3C">
        <w:rPr>
          <w:sz w:val="24"/>
          <w:szCs w:val="24"/>
        </w:rPr>
        <w:t xml:space="preserve">. </w:t>
      </w:r>
      <w:r w:rsidR="00B21655" w:rsidRPr="00316D3C">
        <w:rPr>
          <w:sz w:val="24"/>
          <w:szCs w:val="24"/>
        </w:rPr>
        <w:t>Active sensing anima</w:t>
      </w:r>
      <w:r w:rsidR="0034427C" w:rsidRPr="00316D3C">
        <w:rPr>
          <w:sz w:val="24"/>
          <w:szCs w:val="24"/>
        </w:rPr>
        <w:t>l</w:t>
      </w:r>
      <w:r w:rsidR="00B21655" w:rsidRPr="00316D3C">
        <w:rPr>
          <w:sz w:val="24"/>
          <w:szCs w:val="24"/>
        </w:rPr>
        <w:t xml:space="preserve">s in contrast emit probes of energy to detect their surroundings. </w:t>
      </w:r>
      <w:r w:rsidR="00A32D9A" w:rsidRPr="00316D3C">
        <w:rPr>
          <w:sz w:val="24"/>
          <w:szCs w:val="24"/>
        </w:rPr>
        <w:t>Echo</w:t>
      </w:r>
      <w:r w:rsidR="0034427C" w:rsidRPr="00316D3C">
        <w:rPr>
          <w:sz w:val="24"/>
          <w:szCs w:val="24"/>
        </w:rPr>
        <w:t>loc</w:t>
      </w:r>
      <w:r w:rsidR="00A32D9A" w:rsidRPr="00316D3C">
        <w:rPr>
          <w:sz w:val="24"/>
          <w:szCs w:val="24"/>
        </w:rPr>
        <w:t xml:space="preserve">ating bats emit </w:t>
      </w:r>
      <w:r w:rsidR="005C6F85" w:rsidRPr="00316D3C">
        <w:rPr>
          <w:sz w:val="24"/>
          <w:szCs w:val="24"/>
        </w:rPr>
        <w:t xml:space="preserve">intense </w:t>
      </w:r>
      <w:r w:rsidR="00A32D9A" w:rsidRPr="00316D3C">
        <w:rPr>
          <w:sz w:val="24"/>
          <w:szCs w:val="24"/>
        </w:rPr>
        <w:t xml:space="preserve">calls and listen for returning echoes to </w:t>
      </w:r>
      <w:r w:rsidR="005C6F85" w:rsidRPr="00316D3C">
        <w:rPr>
          <w:sz w:val="24"/>
          <w:szCs w:val="24"/>
        </w:rPr>
        <w:t xml:space="preserve">perceive </w:t>
      </w:r>
      <w:r w:rsidR="00A32D9A" w:rsidRPr="00316D3C">
        <w:rPr>
          <w:sz w:val="24"/>
          <w:szCs w:val="24"/>
        </w:rPr>
        <w:t>their</w:t>
      </w:r>
      <w:r w:rsidR="005C6F85" w:rsidRPr="00316D3C">
        <w:rPr>
          <w:sz w:val="24"/>
          <w:szCs w:val="24"/>
        </w:rPr>
        <w:t xml:space="preserve"> environment</w:t>
      </w:r>
      <w:r w:rsidR="00A32D9A" w:rsidRPr="00316D3C">
        <w:rPr>
          <w:sz w:val="24"/>
          <w:szCs w:val="24"/>
        </w:rPr>
        <w:t xml:space="preserve">. When echolocating in groups, bats may not be able to detect their own echoes due to </w:t>
      </w:r>
      <w:r w:rsidR="00107036" w:rsidRPr="00316D3C">
        <w:rPr>
          <w:sz w:val="24"/>
          <w:szCs w:val="24"/>
        </w:rPr>
        <w:t xml:space="preserve">masking by </w:t>
      </w:r>
      <w:r w:rsidR="00A32D9A" w:rsidRPr="00316D3C">
        <w:rPr>
          <w:sz w:val="24"/>
          <w:szCs w:val="24"/>
        </w:rPr>
        <w:t xml:space="preserve">the </w:t>
      </w:r>
      <w:r w:rsidR="000037CF" w:rsidRPr="00316D3C">
        <w:rPr>
          <w:sz w:val="24"/>
          <w:szCs w:val="24"/>
        </w:rPr>
        <w:t xml:space="preserve">intense </w:t>
      </w:r>
      <w:r w:rsidR="00A32D9A" w:rsidRPr="00316D3C">
        <w:rPr>
          <w:sz w:val="24"/>
          <w:szCs w:val="24"/>
        </w:rPr>
        <w:t xml:space="preserve">calls </w:t>
      </w:r>
      <w:r w:rsidR="00107036" w:rsidRPr="00316D3C">
        <w:rPr>
          <w:sz w:val="24"/>
          <w:szCs w:val="24"/>
        </w:rPr>
        <w:t xml:space="preserve">of their </w:t>
      </w:r>
      <w:proofErr w:type="spellStart"/>
      <w:r w:rsidR="00A32D9A" w:rsidRPr="00316D3C">
        <w:rPr>
          <w:sz w:val="24"/>
          <w:szCs w:val="24"/>
        </w:rPr>
        <w:t>neighbours</w:t>
      </w:r>
      <w:proofErr w:type="spellEnd"/>
      <w:r w:rsidR="00A32D9A" w:rsidRPr="00316D3C">
        <w:rPr>
          <w:sz w:val="24"/>
          <w:szCs w:val="24"/>
        </w:rPr>
        <w:t xml:space="preserve">. Bats </w:t>
      </w:r>
      <w:r w:rsidR="00107036" w:rsidRPr="00316D3C">
        <w:rPr>
          <w:sz w:val="24"/>
          <w:szCs w:val="24"/>
        </w:rPr>
        <w:t>use</w:t>
      </w:r>
      <w:r w:rsidR="00A32D9A" w:rsidRPr="00316D3C">
        <w:rPr>
          <w:sz w:val="24"/>
          <w:szCs w:val="24"/>
        </w:rPr>
        <w:t xml:space="preserve"> a variety of </w:t>
      </w:r>
      <w:r w:rsidR="00193C69">
        <w:rPr>
          <w:sz w:val="24"/>
          <w:szCs w:val="24"/>
        </w:rPr>
        <w:t>sensory</w:t>
      </w:r>
      <w:r w:rsidR="00193C69" w:rsidRPr="00316D3C">
        <w:rPr>
          <w:sz w:val="24"/>
          <w:szCs w:val="24"/>
        </w:rPr>
        <w:t xml:space="preserve"> </w:t>
      </w:r>
      <w:r w:rsidR="00107036" w:rsidRPr="00316D3C">
        <w:rPr>
          <w:sz w:val="24"/>
          <w:szCs w:val="24"/>
        </w:rPr>
        <w:t xml:space="preserve">strategies to cope with </w:t>
      </w:r>
      <w:r w:rsidR="00A32D9A" w:rsidRPr="00316D3C">
        <w:rPr>
          <w:sz w:val="24"/>
          <w:szCs w:val="24"/>
        </w:rPr>
        <w:t>such acoustically challenging conditions. To date however, most studies have been performed on low duty-cycle bats</w:t>
      </w:r>
      <w:r w:rsidR="0034427C" w:rsidRPr="00316D3C">
        <w:rPr>
          <w:sz w:val="24"/>
          <w:szCs w:val="24"/>
        </w:rPr>
        <w:t xml:space="preserve"> that emit </w:t>
      </w:r>
      <w:r w:rsidR="00193C69">
        <w:rPr>
          <w:sz w:val="24"/>
          <w:szCs w:val="24"/>
        </w:rPr>
        <w:t xml:space="preserve">short frequency-modulated </w:t>
      </w:r>
      <w:r w:rsidR="0034427C" w:rsidRPr="00316D3C">
        <w:rPr>
          <w:sz w:val="24"/>
          <w:szCs w:val="24"/>
        </w:rPr>
        <w:t xml:space="preserve">calls </w:t>
      </w:r>
      <w:r w:rsidR="00193C69">
        <w:rPr>
          <w:sz w:val="24"/>
          <w:szCs w:val="24"/>
        </w:rPr>
        <w:t>with long pauses</w:t>
      </w:r>
      <w:r w:rsidR="00A32D9A" w:rsidRPr="00316D3C">
        <w:rPr>
          <w:sz w:val="24"/>
          <w:szCs w:val="24"/>
        </w:rPr>
        <w:t xml:space="preserve">. </w:t>
      </w:r>
      <w:r w:rsidR="00193C69">
        <w:rPr>
          <w:sz w:val="24"/>
          <w:szCs w:val="24"/>
        </w:rPr>
        <w:t>In contrast, h</w:t>
      </w:r>
      <w:r w:rsidR="00A32D9A" w:rsidRPr="00316D3C">
        <w:rPr>
          <w:sz w:val="24"/>
          <w:szCs w:val="24"/>
        </w:rPr>
        <w:t xml:space="preserve">igh duty-cycle </w:t>
      </w:r>
      <w:r w:rsidR="0034427C" w:rsidRPr="00316D3C">
        <w:rPr>
          <w:sz w:val="24"/>
          <w:szCs w:val="24"/>
        </w:rPr>
        <w:t xml:space="preserve">bats that emit </w:t>
      </w:r>
      <w:r w:rsidR="00193C69">
        <w:rPr>
          <w:sz w:val="24"/>
          <w:szCs w:val="24"/>
        </w:rPr>
        <w:t xml:space="preserve">long </w:t>
      </w:r>
      <w:r w:rsidR="0034427C" w:rsidRPr="00316D3C">
        <w:rPr>
          <w:sz w:val="24"/>
          <w:szCs w:val="24"/>
        </w:rPr>
        <w:t xml:space="preserve">calls </w:t>
      </w:r>
      <w:r w:rsidR="00193C69">
        <w:rPr>
          <w:sz w:val="24"/>
          <w:szCs w:val="24"/>
        </w:rPr>
        <w:t xml:space="preserve">with short pauses are </w:t>
      </w:r>
      <w:r w:rsidR="00A32D9A" w:rsidRPr="00316D3C">
        <w:rPr>
          <w:sz w:val="24"/>
          <w:szCs w:val="24"/>
        </w:rPr>
        <w:t>understudied despite the</w:t>
      </w:r>
      <w:r w:rsidR="00193C69">
        <w:rPr>
          <w:sz w:val="24"/>
          <w:szCs w:val="24"/>
        </w:rPr>
        <w:t>ir</w:t>
      </w:r>
      <w:r w:rsidR="00A32D9A" w:rsidRPr="00316D3C">
        <w:rPr>
          <w:sz w:val="24"/>
          <w:szCs w:val="24"/>
        </w:rPr>
        <w:t xml:space="preserve"> higher chances of call-echo overlap during </w:t>
      </w:r>
      <w:r w:rsidR="00C844CB" w:rsidRPr="00316D3C">
        <w:rPr>
          <w:sz w:val="24"/>
          <w:szCs w:val="24"/>
        </w:rPr>
        <w:t xml:space="preserve">group </w:t>
      </w:r>
      <w:r w:rsidR="00A32D9A" w:rsidRPr="00316D3C">
        <w:rPr>
          <w:sz w:val="24"/>
          <w:szCs w:val="24"/>
        </w:rPr>
        <w:t xml:space="preserve">echolocation. Studying high duty-cycle bats has also been hindered by a lack of methods to </w:t>
      </w:r>
      <w:proofErr w:type="spellStart"/>
      <w:r w:rsidR="00A32D9A" w:rsidRPr="00316D3C">
        <w:rPr>
          <w:sz w:val="24"/>
          <w:szCs w:val="24"/>
        </w:rPr>
        <w:t>analyse</w:t>
      </w:r>
      <w:proofErr w:type="spellEnd"/>
      <w:r w:rsidR="00A32D9A" w:rsidRPr="00316D3C">
        <w:rPr>
          <w:sz w:val="24"/>
          <w:szCs w:val="24"/>
        </w:rPr>
        <w:t xml:space="preserve"> overlapping calls. We </w:t>
      </w:r>
      <w:r w:rsidR="005C6F85" w:rsidRPr="00316D3C">
        <w:rPr>
          <w:sz w:val="24"/>
          <w:szCs w:val="24"/>
        </w:rPr>
        <w:t xml:space="preserve">developed </w:t>
      </w:r>
      <w:r w:rsidR="00A32D9A" w:rsidRPr="00316D3C">
        <w:rPr>
          <w:sz w:val="24"/>
          <w:szCs w:val="24"/>
        </w:rPr>
        <w:t xml:space="preserve">methods to </w:t>
      </w:r>
      <w:proofErr w:type="spellStart"/>
      <w:r w:rsidR="00A32D9A" w:rsidRPr="00316D3C">
        <w:rPr>
          <w:sz w:val="24"/>
          <w:szCs w:val="24"/>
        </w:rPr>
        <w:t>analyse</w:t>
      </w:r>
      <w:proofErr w:type="spellEnd"/>
      <w:r w:rsidR="00A32D9A" w:rsidRPr="00316D3C">
        <w:rPr>
          <w:sz w:val="24"/>
          <w:szCs w:val="24"/>
        </w:rPr>
        <w:t xml:space="preserve"> and extract call parameters </w:t>
      </w:r>
      <w:r w:rsidR="005C6F85" w:rsidRPr="00316D3C">
        <w:rPr>
          <w:sz w:val="24"/>
          <w:szCs w:val="24"/>
        </w:rPr>
        <w:t xml:space="preserve">of temporally </w:t>
      </w:r>
      <w:r w:rsidR="00A32D9A" w:rsidRPr="00316D3C">
        <w:rPr>
          <w:sz w:val="24"/>
          <w:szCs w:val="24"/>
        </w:rPr>
        <w:t>overlapping calls and stud</w:t>
      </w:r>
      <w:r w:rsidR="005C6F85" w:rsidRPr="00316D3C">
        <w:rPr>
          <w:sz w:val="24"/>
          <w:szCs w:val="24"/>
        </w:rPr>
        <w:t>ied</w:t>
      </w:r>
      <w:r w:rsidR="00A32D9A" w:rsidRPr="00316D3C">
        <w:rPr>
          <w:sz w:val="24"/>
          <w:szCs w:val="24"/>
        </w:rPr>
        <w:t xml:space="preserve"> the echolocation of multiple </w:t>
      </w:r>
      <w:r w:rsidR="005C6F85" w:rsidRPr="00316D3C">
        <w:rPr>
          <w:sz w:val="24"/>
          <w:szCs w:val="24"/>
        </w:rPr>
        <w:t xml:space="preserve">free-flying </w:t>
      </w:r>
      <w:r w:rsidR="00193C69">
        <w:rPr>
          <w:sz w:val="24"/>
          <w:szCs w:val="24"/>
        </w:rPr>
        <w:t xml:space="preserve">high-duty cycle </w:t>
      </w:r>
      <w:r w:rsidR="00A32D9A" w:rsidRPr="00316D3C">
        <w:rPr>
          <w:sz w:val="24"/>
          <w:szCs w:val="24"/>
        </w:rPr>
        <w:t xml:space="preserve">bats </w:t>
      </w:r>
      <w:r w:rsidR="00193C69">
        <w:rPr>
          <w:sz w:val="24"/>
          <w:szCs w:val="24"/>
        </w:rPr>
        <w:t xml:space="preserve">of the genus Rhinolophus </w:t>
      </w:r>
      <w:r w:rsidR="00A32D9A" w:rsidRPr="00316D3C">
        <w:rPr>
          <w:sz w:val="24"/>
          <w:szCs w:val="24"/>
        </w:rPr>
        <w:t xml:space="preserve">in the field. Our results show that bats </w:t>
      </w:r>
      <w:r w:rsidR="00193C69">
        <w:rPr>
          <w:sz w:val="24"/>
          <w:szCs w:val="24"/>
        </w:rPr>
        <w:t xml:space="preserve">did not </w:t>
      </w:r>
      <w:r w:rsidR="00A32D9A" w:rsidRPr="00316D3C">
        <w:rPr>
          <w:sz w:val="24"/>
          <w:szCs w:val="24"/>
        </w:rPr>
        <w:t xml:space="preserve">alter their call parameters even </w:t>
      </w:r>
      <w:r w:rsidR="0034427C" w:rsidRPr="00316D3C">
        <w:rPr>
          <w:sz w:val="24"/>
          <w:szCs w:val="24"/>
        </w:rPr>
        <w:t xml:space="preserve">when </w:t>
      </w:r>
      <w:r w:rsidR="00193C69">
        <w:rPr>
          <w:sz w:val="24"/>
          <w:szCs w:val="24"/>
        </w:rPr>
        <w:t xml:space="preserve">flying in groups </w:t>
      </w:r>
      <w:r w:rsidR="00A25945">
        <w:rPr>
          <w:sz w:val="24"/>
          <w:szCs w:val="24"/>
        </w:rPr>
        <w:t>(</w:t>
      </w:r>
      <w:r w:rsidR="00193C69">
        <w:rPr>
          <w:sz w:val="24"/>
          <w:szCs w:val="24"/>
        </w:rPr>
        <w:t xml:space="preserve">with </w:t>
      </w:r>
      <w:r w:rsidR="00A25945">
        <w:rPr>
          <w:sz w:val="24"/>
          <w:szCs w:val="24"/>
        </w:rPr>
        <w:t>up to (at least) X other individuals)</w:t>
      </w:r>
      <w:r w:rsidR="00A32D9A" w:rsidRPr="00316D3C">
        <w:rPr>
          <w:sz w:val="24"/>
          <w:szCs w:val="24"/>
        </w:rPr>
        <w:t>. This lack of response is in contradiction to a previous flightroom study. Our results highlight the robustness of bat echolocation, and the importan</w:t>
      </w:r>
      <w:r w:rsidR="005C6F85" w:rsidRPr="00316D3C">
        <w:rPr>
          <w:sz w:val="24"/>
          <w:szCs w:val="24"/>
        </w:rPr>
        <w:t>ce</w:t>
      </w:r>
      <w:r w:rsidR="00A32D9A" w:rsidRPr="00316D3C">
        <w:rPr>
          <w:sz w:val="24"/>
          <w:szCs w:val="24"/>
        </w:rPr>
        <w:t xml:space="preserve"> of studying </w:t>
      </w:r>
      <w:proofErr w:type="spellStart"/>
      <w:r w:rsidR="00A32D9A" w:rsidRPr="00316D3C">
        <w:rPr>
          <w:sz w:val="24"/>
          <w:szCs w:val="24"/>
        </w:rPr>
        <w:t>behaviour</w:t>
      </w:r>
      <w:proofErr w:type="spellEnd"/>
      <w:r w:rsidR="00A32D9A" w:rsidRPr="00316D3C">
        <w:rPr>
          <w:sz w:val="24"/>
          <w:szCs w:val="24"/>
        </w:rPr>
        <w:t xml:space="preserve"> </w:t>
      </w:r>
      <w:r w:rsidR="0034427C" w:rsidRPr="00316D3C">
        <w:rPr>
          <w:sz w:val="24"/>
          <w:szCs w:val="24"/>
        </w:rPr>
        <w:t xml:space="preserve">under </w:t>
      </w:r>
      <w:r w:rsidR="002C6E86" w:rsidRPr="00316D3C">
        <w:rPr>
          <w:sz w:val="24"/>
          <w:szCs w:val="24"/>
        </w:rPr>
        <w:t>natural conditions</w:t>
      </w:r>
      <w:r w:rsidR="00A32D9A" w:rsidRPr="00316D3C">
        <w:rPr>
          <w:sz w:val="24"/>
          <w:szCs w:val="24"/>
        </w:rPr>
        <w:t>.</w:t>
      </w:r>
    </w:p>
    <w:p w14:paraId="5EF1739E" w14:textId="1142BF04" w:rsidR="009641F7" w:rsidRDefault="00A32D9A">
      <w:pPr>
        <w:pStyle w:val="Heading2"/>
      </w:pPr>
      <w:bookmarkStart w:id="2" w:name="introduction"/>
      <w:r>
        <w:t>1</w:t>
      </w:r>
      <w:del w:id="3" w:author="hgoerlitz" w:date="2021-01-15T14:23:00Z">
        <w:r w:rsidDel="00193C69">
          <w:delText>.0</w:delText>
        </w:r>
      </w:del>
      <w:r>
        <w:t xml:space="preserve"> Introduction</w:t>
      </w:r>
      <w:bookmarkEnd w:id="2"/>
    </w:p>
    <w:p w14:paraId="5F505730" w14:textId="265CC1A6" w:rsidR="00C44C60" w:rsidRPr="00D03BD8" w:rsidRDefault="00F11A46" w:rsidP="00962733">
      <w:pPr>
        <w:pStyle w:val="BodyText"/>
      </w:pPr>
      <w:r>
        <w:t xml:space="preserve">Living in groups provides both costs and benefits to the group members, which </w:t>
      </w:r>
      <w:r w:rsidR="000F3B15">
        <w:t xml:space="preserve">Individuals </w:t>
      </w:r>
      <w:r>
        <w:t xml:space="preserve">have to </w:t>
      </w:r>
      <w:r w:rsidR="000F3B15">
        <w:t>balance [@</w:t>
      </w:r>
      <w:proofErr w:type="spellStart"/>
      <w:r w:rsidR="000F3B15">
        <w:t>behavecolref</w:t>
      </w:r>
      <w:proofErr w:type="spellEnd"/>
      <w:r w:rsidR="000F3B15">
        <w:t xml:space="preserve">]. </w:t>
      </w:r>
      <w:r>
        <w:t>A</w:t>
      </w:r>
      <w:r w:rsidR="000F3B15">
        <w:t xml:space="preserve">dvantages </w:t>
      </w:r>
      <w:r w:rsidR="001C6F61">
        <w:t xml:space="preserve">of being in a group </w:t>
      </w:r>
      <w:r>
        <w:t xml:space="preserve">might be </w:t>
      </w:r>
      <w:r w:rsidR="000F3B15">
        <w:t xml:space="preserve">increased foraging success, offspring survival, </w:t>
      </w:r>
      <w:r>
        <w:t xml:space="preserve">or </w:t>
      </w:r>
      <w:r w:rsidR="000F3B15">
        <w:t xml:space="preserve">thermoregulation, </w:t>
      </w:r>
      <w:r>
        <w:t xml:space="preserve">while </w:t>
      </w:r>
      <w:r w:rsidR="000F3B15">
        <w:t xml:space="preserve">challenges </w:t>
      </w:r>
      <w:r w:rsidR="00C44C60">
        <w:t xml:space="preserve">might </w:t>
      </w:r>
      <w:r>
        <w:t xml:space="preserve">include </w:t>
      </w:r>
      <w:r w:rsidR="001C6F61">
        <w:t>increased parasitism</w:t>
      </w:r>
      <w:r w:rsidR="00C44C60">
        <w:t xml:space="preserve">, and </w:t>
      </w:r>
      <w:r>
        <w:t>competition</w:t>
      </w:r>
      <w:r w:rsidR="00C44C60">
        <w:t xml:space="preserve">. </w:t>
      </w:r>
      <w:r w:rsidR="001C6F61">
        <w:t>A</w:t>
      </w:r>
      <w:r w:rsidR="00C44C60">
        <w:t xml:space="preserve">n individual’s sensory perception is </w:t>
      </w:r>
      <w:r w:rsidR="001C6F61">
        <w:t xml:space="preserve">also </w:t>
      </w:r>
      <w:r w:rsidR="00C44C60">
        <w:t xml:space="preserve">challenged in groups, due to the multitude of dynamic sensory information </w:t>
      </w:r>
      <w:r w:rsidR="001C6F61">
        <w:t xml:space="preserve">from </w:t>
      </w:r>
      <w:r w:rsidR="00C44C60">
        <w:t xml:space="preserve">group members, for example in </w:t>
      </w:r>
      <w:proofErr w:type="spellStart"/>
      <w:r w:rsidR="00C44C60">
        <w:t>l</w:t>
      </w:r>
      <w:r w:rsidR="00B77491">
        <w:t>e</w:t>
      </w:r>
      <w:r w:rsidR="00F11BB3">
        <w:t>k</w:t>
      </w:r>
      <w:r w:rsidR="00B77491">
        <w:t>s</w:t>
      </w:r>
      <w:proofErr w:type="spellEnd"/>
      <w:r w:rsidR="00B77491">
        <w:t>, roosting sites</w:t>
      </w:r>
      <w:r w:rsidR="0079647D">
        <w:t xml:space="preserve">, or even </w:t>
      </w:r>
      <w:r w:rsidR="00C44C60">
        <w:t xml:space="preserve">at </w:t>
      </w:r>
      <w:r w:rsidR="0079647D">
        <w:t>human gatherings</w:t>
      </w:r>
      <w:r w:rsidR="00C44C60">
        <w:t xml:space="preserve">. Only a small fraction of this information is relevant to </w:t>
      </w:r>
      <w:r w:rsidR="00B77491">
        <w:t>a receiver</w:t>
      </w:r>
      <w:r w:rsidR="0079647D">
        <w:t xml:space="preserve"> [@</w:t>
      </w:r>
      <w:proofErr w:type="spellStart"/>
      <w:r w:rsidR="0079647D">
        <w:t>principlesofanimalcomm</w:t>
      </w:r>
      <w:proofErr w:type="spellEnd"/>
      <w:r w:rsidR="0079647D">
        <w:t>]</w:t>
      </w:r>
      <w:r w:rsidR="00C44C60">
        <w:t xml:space="preserve">, which </w:t>
      </w:r>
      <w:r w:rsidR="001C6F61">
        <w:t>necessitates</w:t>
      </w:r>
      <w:r w:rsidR="00C44C60">
        <w:t xml:space="preserve"> various </w:t>
      </w:r>
      <w:r w:rsidR="0079647D">
        <w:t xml:space="preserve">adaptations to </w:t>
      </w:r>
      <w:r w:rsidR="00C44C60">
        <w:t xml:space="preserve">filter </w:t>
      </w:r>
      <w:r w:rsidR="0079647D">
        <w:t>ou</w:t>
      </w:r>
      <w:r w:rsidR="00F11BB3">
        <w:t>t</w:t>
      </w:r>
      <w:r w:rsidR="0079647D">
        <w:t xml:space="preserve"> irrelevant </w:t>
      </w:r>
      <w:r w:rsidR="00C44C60">
        <w:t xml:space="preserve">information, including </w:t>
      </w:r>
      <w:r w:rsidR="0079647D">
        <w:t xml:space="preserve">unique calls </w:t>
      </w:r>
      <w:r w:rsidR="0079647D">
        <w:lastRenderedPageBreak/>
        <w:t>(e</w:t>
      </w:r>
      <w:r w:rsidR="00A25945">
        <w:t>.</w:t>
      </w:r>
      <w:r w:rsidR="0079647D">
        <w:t>g.</w:t>
      </w:r>
      <w:r w:rsidR="00A25945">
        <w:t>,</w:t>
      </w:r>
      <w:r w:rsidR="0079647D">
        <w:t xml:space="preserve"> </w:t>
      </w:r>
      <w:r w:rsidR="00BD7961">
        <w:t>mate</w:t>
      </w:r>
      <w:r w:rsidR="0079647D">
        <w:t xml:space="preserve"> contact calls</w:t>
      </w:r>
      <w:r w:rsidR="008B0FCC">
        <w:t xml:space="preserve"> in penguins</w:t>
      </w:r>
      <w:r w:rsidR="0079647D">
        <w:t>)</w:t>
      </w:r>
      <w:r w:rsidR="005C361F">
        <w:t xml:space="preserve"> or </w:t>
      </w:r>
      <w:r w:rsidR="00C4570F">
        <w:t>avoiding signal overlap</w:t>
      </w:r>
      <w:r w:rsidR="005C361F">
        <w:t xml:space="preserve"> </w:t>
      </w:r>
      <w:r w:rsidR="00F11BB3">
        <w:t xml:space="preserve">with </w:t>
      </w:r>
      <w:proofErr w:type="spellStart"/>
      <w:r w:rsidR="00F11BB3">
        <w:t>neighbours</w:t>
      </w:r>
      <w:proofErr w:type="spellEnd"/>
      <w:r w:rsidR="00F11BB3">
        <w:t xml:space="preserve"> </w:t>
      </w:r>
      <w:r w:rsidR="00C4570F">
        <w:t>(e</w:t>
      </w:r>
      <w:r w:rsidR="00A25945">
        <w:t>.</w:t>
      </w:r>
      <w:r w:rsidR="00C4570F">
        <w:t>g.</w:t>
      </w:r>
      <w:r w:rsidR="00A25945">
        <w:t>,</w:t>
      </w:r>
      <w:r w:rsidR="00C4570F">
        <w:t xml:space="preserve"> in </w:t>
      </w:r>
      <w:r w:rsidR="005C361F">
        <w:t>fro</w:t>
      </w:r>
      <w:r w:rsidR="00F11BB3">
        <w:t>gs and cricket pairs</w:t>
      </w:r>
      <w:r w:rsidR="00C4570F">
        <w:t>)</w:t>
      </w:r>
      <w:r w:rsidR="00C20A24">
        <w:t xml:space="preserve"> [@</w:t>
      </w:r>
      <w:proofErr w:type="spellStart"/>
      <w:r w:rsidR="00C20A24">
        <w:t>principlesofanimalcomm</w:t>
      </w:r>
      <w:proofErr w:type="spellEnd"/>
      <w:r w:rsidR="00C20A24">
        <w:t>]</w:t>
      </w:r>
      <w:r w:rsidR="005C361F">
        <w:t xml:space="preserve">. </w:t>
      </w:r>
    </w:p>
    <w:p w14:paraId="702B134D" w14:textId="14447C8E" w:rsidR="00256635" w:rsidDel="00C44C60" w:rsidRDefault="00256635">
      <w:pPr>
        <w:pStyle w:val="FirstParagraph"/>
        <w:rPr>
          <w:ins w:id="4" w:author="tbeleyur" w:date="2021-01-11T13:57:00Z"/>
          <w:del w:id="5" w:author="hgoerlitz" w:date="2021-01-13T13:48:00Z"/>
        </w:rPr>
        <w:pPrChange w:id="6" w:author="hgoerlitz" w:date="2021-01-13T13:53:00Z">
          <w:pPr>
            <w:pStyle w:val="BodyText"/>
          </w:pPr>
        </w:pPrChange>
      </w:pPr>
    </w:p>
    <w:p w14:paraId="123281AD" w14:textId="689F95D1" w:rsidR="00256635" w:rsidRDefault="00256635">
      <w:pPr>
        <w:pStyle w:val="FirstParagraph"/>
      </w:pPr>
      <w:r>
        <w:t xml:space="preserve">Many studies to date have focused on sensory filtering in </w:t>
      </w:r>
      <w:r w:rsidR="005C0DFF">
        <w:t>passive sensing animals</w:t>
      </w:r>
      <w:r w:rsidR="007E3AED">
        <w:t>, i.e., animals that sense their surroundings by receiving external energy</w:t>
      </w:r>
      <w:r w:rsidR="005C0DFF">
        <w:t xml:space="preserve"> (e</w:t>
      </w:r>
      <w:r w:rsidR="007E3AED">
        <w:t>.</w:t>
      </w:r>
      <w:r w:rsidR="005C0DFF">
        <w:t>g.</w:t>
      </w:r>
      <w:r w:rsidR="007E3AED">
        <w:t>,</w:t>
      </w:r>
      <w:r w:rsidR="005C0DFF">
        <w:t xml:space="preserve"> penguins, frogs, </w:t>
      </w:r>
      <w:proofErr w:type="gramStart"/>
      <w:r w:rsidR="00AA26E4">
        <w:t>humans</w:t>
      </w:r>
      <w:r w:rsidR="005C0DFF">
        <w:t>)</w:t>
      </w:r>
      <w:r w:rsidR="00F34431">
        <w:t>[</w:t>
      </w:r>
      <w:proofErr w:type="gramEnd"/>
      <w:r w:rsidR="003A7A02">
        <w:t>@</w:t>
      </w:r>
      <w:r w:rsidR="00F34431">
        <w:t>ZweifelHartmann2020;</w:t>
      </w:r>
      <w:r w:rsidR="003A7A02">
        <w:t>@</w:t>
      </w:r>
      <w:proofErr w:type="spellStart"/>
      <w:r w:rsidR="00F34431">
        <w:t>NelsonMacIver</w:t>
      </w:r>
      <w:proofErr w:type="spellEnd"/>
      <w:r w:rsidR="00F34431">
        <w:t>]</w:t>
      </w:r>
      <w:r w:rsidR="005C0DFF">
        <w:t xml:space="preserve">. </w:t>
      </w:r>
      <w:r w:rsidR="00D03BD8">
        <w:t xml:space="preserve">As each passively-sensing group member receives external information independently, their sensory processes do not affect </w:t>
      </w:r>
      <w:r w:rsidR="000A0DC3">
        <w:t>other individuals</w:t>
      </w:r>
      <w:r w:rsidR="00A25945">
        <w:t xml:space="preserve"> around them</w:t>
      </w:r>
      <w:r w:rsidR="000A0DC3">
        <w:t xml:space="preserve">. </w:t>
      </w:r>
      <w:r w:rsidR="00D03BD8">
        <w:t>In contrast, a</w:t>
      </w:r>
      <w:r w:rsidR="00A32D9A">
        <w:t xml:space="preserve">ctive sensing animals like </w:t>
      </w:r>
      <w:proofErr w:type="spellStart"/>
      <w:r w:rsidR="00D03BD8">
        <w:t>electrolocating</w:t>
      </w:r>
      <w:proofErr w:type="spellEnd"/>
      <w:r w:rsidR="00D03BD8">
        <w:t xml:space="preserve"> fish or </w:t>
      </w:r>
      <w:r w:rsidR="00A32D9A">
        <w:t xml:space="preserve">echolocating bats face a </w:t>
      </w:r>
      <w:r w:rsidR="005B3B41">
        <w:t xml:space="preserve">unique </w:t>
      </w:r>
      <w:r w:rsidR="00A32D9A">
        <w:t xml:space="preserve">sensory challenge when </w:t>
      </w:r>
      <w:r w:rsidR="00A25945">
        <w:t>actively sensing in social groups</w:t>
      </w:r>
      <w:r w:rsidR="00A32D9A">
        <w:t xml:space="preserve"> (</w:t>
      </w:r>
      <w:proofErr w:type="spellStart"/>
      <w:r w:rsidR="00A32D9A">
        <w:t>Ulanovsky</w:t>
      </w:r>
      <w:proofErr w:type="spellEnd"/>
      <w:r w:rsidR="00A32D9A">
        <w:t xml:space="preserve"> and Moss 2008; Gillam et al. </w:t>
      </w:r>
      <w:proofErr w:type="gramStart"/>
      <w:r w:rsidR="00A32D9A">
        <w:t>2010</w:t>
      </w:r>
      <w:r w:rsidR="007C32B1">
        <w:t>;@</w:t>
      </w:r>
      <w:proofErr w:type="spellStart"/>
      <w:proofErr w:type="gramEnd"/>
      <w:r w:rsidR="007C32B1">
        <w:t>takadaoriginalJARpaper</w:t>
      </w:r>
      <w:proofErr w:type="spellEnd"/>
      <w:r w:rsidR="00A32D9A">
        <w:t xml:space="preserve">). Echolocating bats emit </w:t>
      </w:r>
      <w:r>
        <w:t>intense</w:t>
      </w:r>
      <w:r w:rsidR="0026618C">
        <w:t xml:space="preserve"> </w:t>
      </w:r>
      <w:r w:rsidR="00A32D9A">
        <w:t xml:space="preserve">ultrasonic calls and detect their surroundings by listening for the echoes reflecting off objects around them (Griffin 1958). In groups however, a bat’s returning echoes can be overlapped by the calls and echoes from its neighbours, preventing detection of its surroundings. (Møhl and Surlykke 1989; Ulanovsky and Moss 2008). </w:t>
      </w:r>
      <w:r w:rsidR="000A0DC3">
        <w:t xml:space="preserve"> Active sensing animals thus face the issue </w:t>
      </w:r>
      <w:r w:rsidR="00D03BD8">
        <w:t xml:space="preserve">that their information of interest is </w:t>
      </w:r>
      <w:r w:rsidR="000A0DC3">
        <w:t xml:space="preserve">potentially </w:t>
      </w:r>
      <w:r w:rsidR="00D03BD8">
        <w:t xml:space="preserve">masked </w:t>
      </w:r>
      <w:r w:rsidR="000A0DC3">
        <w:t xml:space="preserve">by the multitude of </w:t>
      </w:r>
      <w:r w:rsidR="00D03BD8">
        <w:t xml:space="preserve">surrounding </w:t>
      </w:r>
      <w:r w:rsidR="000A0DC3">
        <w:t>signals in a group</w:t>
      </w:r>
      <w:r w:rsidR="00CF3E3A">
        <w:t>. An</w:t>
      </w:r>
      <w:r w:rsidR="000A0DC3">
        <w:t xml:space="preserve"> echolocating </w:t>
      </w:r>
      <w:r w:rsidR="00CF3E3A">
        <w:t>bat in a group</w:t>
      </w:r>
      <w:r w:rsidR="000A0DC3">
        <w:t xml:space="preserve"> </w:t>
      </w:r>
      <w:r w:rsidR="00CF3E3A">
        <w:t xml:space="preserve">may </w:t>
      </w:r>
      <w:r w:rsidR="007C32B1">
        <w:t xml:space="preserve">thus </w:t>
      </w:r>
      <w:r w:rsidR="00CF3E3A">
        <w:t>end up</w:t>
      </w:r>
      <w:r w:rsidR="000A0DC3">
        <w:t xml:space="preserve"> metaphorically flying ‘blind’</w:t>
      </w:r>
      <w:r w:rsidR="00CF3E3A">
        <w:t>,</w:t>
      </w:r>
      <w:r w:rsidR="000A0DC3">
        <w:t xml:space="preserve"> </w:t>
      </w:r>
      <w:r w:rsidR="00CF3E3A">
        <w:t xml:space="preserve">as </w:t>
      </w:r>
      <w:r w:rsidR="000A0DC3">
        <w:t>without</w:t>
      </w:r>
      <w:r w:rsidR="00CF3E3A">
        <w:t xml:space="preserve"> detecting its own echoes it cannot sense its environment</w:t>
      </w:r>
      <w:r w:rsidR="000A0DC3">
        <w:t xml:space="preserve">. </w:t>
      </w:r>
    </w:p>
    <w:p w14:paraId="6FED4E9C" w14:textId="7C837B91" w:rsidR="009641F7" w:rsidRDefault="00A32D9A">
      <w:pPr>
        <w:pStyle w:val="FirstParagraph"/>
      </w:pPr>
      <w:r>
        <w:t xml:space="preserve">A combination of laboratory and field studies have shown the diverse </w:t>
      </w:r>
      <w:proofErr w:type="spellStart"/>
      <w:r w:rsidR="00AF62AC">
        <w:t>behavioural</w:t>
      </w:r>
      <w:proofErr w:type="spellEnd"/>
      <w:r w:rsidR="00AF62AC">
        <w:t xml:space="preserve"> </w:t>
      </w:r>
      <w:r>
        <w:t xml:space="preserve">responses </w:t>
      </w:r>
      <w:r w:rsidR="00AF62AC">
        <w:t xml:space="preserve">of </w:t>
      </w:r>
      <w:r>
        <w:t>bats</w:t>
      </w:r>
      <w:r w:rsidR="00BD7961">
        <w:t xml:space="preserve"> in response to sensory challenge from groups and experimental playbacks.</w:t>
      </w:r>
      <w:r>
        <w:t xml:space="preserve"> </w:t>
      </w:r>
      <w:r w:rsidR="009C6455">
        <w:t>B</w:t>
      </w:r>
      <w:r>
        <w:t xml:space="preserve">ats increase call levels, alter temporal features such as call rate, duration and duty cycle (Amichai, Blumrosen, and Yovel 2015; Jarvis, Jackson, and Smotherman 2013; Lu, Zhang, and Luo 2020; Hage et al. 2013; Lin, Abaid, and Müller 2016), </w:t>
      </w:r>
      <w:r w:rsidR="00BB4B89">
        <w:t xml:space="preserve">and </w:t>
      </w:r>
      <w:r>
        <w:t xml:space="preserve">spectral properties such as bandwidth and terminal frequency (Hase et al. 2018; Cvikel et al. 2015; Götze et al. 2016; Fawcett and Ratcliffe 2015). </w:t>
      </w:r>
      <w:r w:rsidR="001D01F7">
        <w:t>T</w:t>
      </w:r>
      <w:r>
        <w:t xml:space="preserve">hese responses however </w:t>
      </w:r>
      <w:r w:rsidR="00A25945">
        <w:t xml:space="preserve">are not </w:t>
      </w:r>
      <w:r w:rsidR="00ED61F8">
        <w:t>uniform</w:t>
      </w:r>
      <w:r w:rsidR="009C6455">
        <w:t xml:space="preserve"> across species</w:t>
      </w:r>
      <w:r>
        <w:t xml:space="preserve">, with different species showing seemingly opposite responses to similar situations (Ulanovsky et al. 2004; Amichai, Blumrosen, and Yovel 2015; Jarvis, Jackson, and Smotherman 2013; Adams, Davis, and Smotherman 2017). </w:t>
      </w:r>
    </w:p>
    <w:p w14:paraId="6EC6E7D1" w14:textId="1364EBCF" w:rsidR="009C6455" w:rsidRDefault="00A32D9A" w:rsidP="006C2D20">
      <w:pPr>
        <w:pStyle w:val="FirstParagraph"/>
      </w:pPr>
      <w:r>
        <w:t xml:space="preserve">There are two broad groups of echolocating bats (Fenton, Faure, and Ratcliffe 2012) characterised by their duty cycle, </w:t>
      </w:r>
      <w:r w:rsidR="00571F51">
        <w:t xml:space="preserve">i.e., </w:t>
      </w:r>
      <w:r>
        <w:t>the fraction of time spent emitting calls. The first and major group of bats are low-duty cycle bats</w:t>
      </w:r>
      <w:r w:rsidR="00571F51">
        <w:t xml:space="preserve">. They </w:t>
      </w:r>
      <w:r>
        <w:t xml:space="preserve">typically emit frequency-modulated (FM) calls. The second group </w:t>
      </w:r>
      <w:r w:rsidR="00A25945">
        <w:t xml:space="preserve">are </w:t>
      </w:r>
      <w:r>
        <w:t xml:space="preserve">high-duty cycle bats which typically emit calls with </w:t>
      </w:r>
      <w:r w:rsidR="00A25945">
        <w:t xml:space="preserve">a long constant-frequency (CF) component and one or two flanking short </w:t>
      </w:r>
      <w:r>
        <w:t>FM components</w:t>
      </w:r>
      <w:r w:rsidR="00A25945">
        <w:t xml:space="preserve"> (</w:t>
      </w:r>
      <w:r>
        <w:t>CF-FM calls</w:t>
      </w:r>
      <w:r w:rsidR="00A25945">
        <w:t>)</w:t>
      </w:r>
      <w:r>
        <w:t>. In contrast</w:t>
      </w:r>
      <w:r w:rsidR="00BD7961">
        <w:t xml:space="preserve"> to low-duty cycle bats</w:t>
      </w:r>
      <w:r>
        <w:t xml:space="preserve">, </w:t>
      </w:r>
      <w:r w:rsidR="00A25945">
        <w:t xml:space="preserve">the calls of </w:t>
      </w:r>
      <w:r>
        <w:t xml:space="preserve">high-duty cycle bats </w:t>
      </w:r>
      <w:r w:rsidR="00A25945">
        <w:t xml:space="preserve">are </w:t>
      </w:r>
      <w:r>
        <w:t xml:space="preserve">longer (10 to </w:t>
      </w:r>
      <m:oMath>
        <m:r>
          <w:rPr>
            <w:rFonts w:ascii="Cambria Math" w:hAnsi="Cambria Math"/>
          </w:rPr>
          <m:t>≥</m:t>
        </m:r>
      </m:oMath>
      <w:r>
        <w:t xml:space="preserve"> 50ms)</w:t>
      </w:r>
      <w:r w:rsidR="00A25945">
        <w:t xml:space="preserve"> and thus have </w:t>
      </w:r>
      <w:r>
        <w:t xml:space="preserve">higher duty cycles </w:t>
      </w:r>
      <w:r w:rsidR="00A25945">
        <w:t>of ~</w:t>
      </w:r>
      <w:commentRangeStart w:id="7"/>
      <w:commentRangeStart w:id="8"/>
      <w:r w:rsidR="00535DE2">
        <w:t>3</w:t>
      </w:r>
      <w:ins w:id="9" w:author="tbeleyur" w:date="2021-01-17T15:25:00Z">
        <w:r w:rsidR="004D0442">
          <w:t>0</w:t>
        </w:r>
      </w:ins>
      <w:del w:id="10" w:author="tbeleyur" w:date="2021-01-17T15:25:00Z">
        <w:r w:rsidR="00535DE2" w:rsidDel="004D0442">
          <w:delText>4</w:delText>
        </w:r>
      </w:del>
      <w:r w:rsidR="00535DE2">
        <w:t>-</w:t>
      </w:r>
      <w:del w:id="11" w:author="tbeleyur" w:date="2021-01-17T15:24:00Z">
        <w:r w:rsidR="00535DE2" w:rsidDel="00316D3C">
          <w:delText>57</w:delText>
        </w:r>
      </w:del>
      <w:ins w:id="12" w:author="tbeleyur" w:date="2021-01-17T15:24:00Z">
        <w:r w:rsidR="00316D3C">
          <w:t>60</w:t>
        </w:r>
      </w:ins>
      <w:r w:rsidR="00535DE2">
        <w:t>%</w:t>
      </w:r>
      <w:r w:rsidR="000B7B16">
        <w:t xml:space="preserve"> </w:t>
      </w:r>
      <w:commentRangeEnd w:id="7"/>
      <w:r w:rsidR="00A25945">
        <w:rPr>
          <w:rStyle w:val="CommentReference"/>
        </w:rPr>
        <w:commentReference w:id="7"/>
      </w:r>
      <w:commentRangeEnd w:id="8"/>
      <w:r w:rsidR="00D90E1A">
        <w:rPr>
          <w:rStyle w:val="CommentReference"/>
        </w:rPr>
        <w:commentReference w:id="8"/>
      </w:r>
      <w:r w:rsidR="000B7B16">
        <w:t>[@</w:t>
      </w:r>
      <w:proofErr w:type="spellStart"/>
      <w:r w:rsidR="000B7B16">
        <w:t>ratcliffereview</w:t>
      </w:r>
      <w:proofErr w:type="spellEnd"/>
      <w:r w:rsidR="000B7B16">
        <w:t>]</w:t>
      </w:r>
      <w:r>
        <w:t xml:space="preserve">. </w:t>
      </w:r>
      <w:r w:rsidR="00A25945">
        <w:t>H</w:t>
      </w:r>
      <w:r w:rsidR="001D01F7">
        <w:t>igh</w:t>
      </w:r>
      <w:r w:rsidR="00A25945">
        <w:t>er</w:t>
      </w:r>
      <w:r w:rsidR="001D01F7">
        <w:t xml:space="preserve"> </w:t>
      </w:r>
      <w:r>
        <w:t xml:space="preserve">duty cycle directly </w:t>
      </w:r>
      <w:r w:rsidR="001D01F7">
        <w:t xml:space="preserve">increases the </w:t>
      </w:r>
      <w:r>
        <w:t xml:space="preserve">probability </w:t>
      </w:r>
      <w:r w:rsidR="00A25945">
        <w:t xml:space="preserve">of temporal </w:t>
      </w:r>
      <w:r>
        <w:t>overlap</w:t>
      </w:r>
      <w:r w:rsidR="001D01F7">
        <w:t xml:space="preserve"> and thus mask</w:t>
      </w:r>
      <w:r w:rsidR="00A25945">
        <w:t>ing</w:t>
      </w:r>
      <w:r w:rsidR="001D01F7">
        <w:t xml:space="preserve"> </w:t>
      </w:r>
      <w:r w:rsidR="00A25945">
        <w:t xml:space="preserve">of </w:t>
      </w:r>
      <w:r>
        <w:t xml:space="preserve">echoes </w:t>
      </w:r>
      <w:r w:rsidR="00A25945">
        <w:t xml:space="preserve">by calls </w:t>
      </w:r>
      <w:r>
        <w:t>(Beleyur and Goerlitz 2019).</w:t>
      </w:r>
      <w:r w:rsidR="00535DE2">
        <w:t xml:space="preserve"> </w:t>
      </w:r>
      <w:r>
        <w:t xml:space="preserve"> High-duty cycle bats such as rhinolophids and hipposiderids are thus likely to be more affected in group echolocation than low-duty cycle bats</w:t>
      </w:r>
      <w:r w:rsidR="001D01F7">
        <w:t xml:space="preserve">, </w:t>
      </w:r>
      <w:r>
        <w:t>making them a unique system to understand the sensory strategies echolocators use in challenging conditions.</w:t>
      </w:r>
      <w:r w:rsidR="00A25945">
        <w:t xml:space="preserve"> </w:t>
      </w:r>
      <w:r w:rsidR="008255FA">
        <w:t xml:space="preserve">Most </w:t>
      </w:r>
      <w:r w:rsidR="009C6455">
        <w:t xml:space="preserve">studies on group echolocation so far investigated low-duty cycle bats (Lin, </w:t>
      </w:r>
      <w:proofErr w:type="spellStart"/>
      <w:r w:rsidR="009C6455">
        <w:t>Abaid</w:t>
      </w:r>
      <w:proofErr w:type="spellEnd"/>
      <w:r w:rsidR="009C6455">
        <w:t>, and Müller 2016; Fawcett and Ratcliffe 2015; Götze et al. 2016), likely due their speciosity (~87% of all echolocat</w:t>
      </w:r>
      <w:r w:rsidR="008255FA">
        <w:t>ing bats</w:t>
      </w:r>
      <w:r w:rsidR="009C6455">
        <w:t xml:space="preserve"> (Fenton, Faure, and Ratcliffe 2012; Database 2020)) and ease of call analysis. A wider variety of species need to be </w:t>
      </w:r>
      <w:r w:rsidR="009C6455">
        <w:lastRenderedPageBreak/>
        <w:t>studied, to understand the echolocation responses in context of their ecology and auditory systems.</w:t>
      </w:r>
    </w:p>
    <w:p w14:paraId="7DEDAB2F" w14:textId="0D6923D1" w:rsidR="009641F7" w:rsidRDefault="009C6455" w:rsidP="009C6455">
      <w:pPr>
        <w:pStyle w:val="BodyText"/>
      </w:pPr>
      <w:r w:rsidDel="009C6455">
        <w:rPr>
          <w:rStyle w:val="CommentReference"/>
        </w:rPr>
        <w:t xml:space="preserve"> </w:t>
      </w:r>
    </w:p>
    <w:p w14:paraId="30840AE1" w14:textId="4CA472CD" w:rsidR="0091331D" w:rsidRDefault="00A32D9A" w:rsidP="009C6455">
      <w:pPr>
        <w:pStyle w:val="BodyText"/>
      </w:pPr>
      <w:r>
        <w:t xml:space="preserve">A typical CF-FM call </w:t>
      </w:r>
      <w:r w:rsidR="008255FA">
        <w:t xml:space="preserve">has </w:t>
      </w:r>
      <w:r>
        <w:t>of up</w:t>
      </w:r>
      <w:r w:rsidR="008255FA">
        <w:t xml:space="preserve"> </w:t>
      </w:r>
      <w:r>
        <w:t>to three call components</w:t>
      </w:r>
      <w:r w:rsidR="008255FA">
        <w:t xml:space="preserve">: </w:t>
      </w:r>
      <w:r>
        <w:t>a</w:t>
      </w:r>
      <w:r w:rsidR="008255FA">
        <w:t xml:space="preserve"> short</w:t>
      </w:r>
      <w:r>
        <w:t xml:space="preserve"> initial upwards FM sweep (</w:t>
      </w:r>
      <w:proofErr w:type="spellStart"/>
      <w:r>
        <w:t>iFM</w:t>
      </w:r>
      <w:proofErr w:type="spellEnd"/>
      <w:r>
        <w:t xml:space="preserve">), </w:t>
      </w:r>
      <w:r w:rsidR="00151F85">
        <w:t xml:space="preserve">a </w:t>
      </w:r>
      <w:r w:rsidR="008255FA">
        <w:t xml:space="preserve">long </w:t>
      </w:r>
      <w:r w:rsidR="00151F85">
        <w:t>central</w:t>
      </w:r>
      <w:r>
        <w:t xml:space="preserve"> CF segment (CF), and a </w:t>
      </w:r>
      <w:r w:rsidR="008255FA">
        <w:t xml:space="preserve">short </w:t>
      </w:r>
      <w:r>
        <w:t>terminal downward FM sweep (tFM) (</w:t>
      </w:r>
      <w:r>
        <w:rPr>
          <w:i/>
        </w:rPr>
        <w:t>sensu</w:t>
      </w:r>
      <w:r>
        <w:t xml:space="preserve"> Tian and Schnitzler (1997)). The CF component is used for the flutter detection of prey wingbeats (Schnitzler and </w:t>
      </w:r>
      <w:proofErr w:type="spellStart"/>
      <w:r>
        <w:t>Denzinger</w:t>
      </w:r>
      <w:proofErr w:type="spellEnd"/>
      <w:r>
        <w:t xml:space="preserve"> 2011)</w:t>
      </w:r>
      <w:r w:rsidR="001D01F7">
        <w:t xml:space="preserve"> based on high-resolution frequency analysis </w:t>
      </w:r>
      <w:r>
        <w:t xml:space="preserve">around the CF frequency </w:t>
      </w:r>
      <w:r w:rsidR="001D01F7">
        <w:t xml:space="preserve">in the bat’s auditory fovea </w:t>
      </w:r>
      <w:r>
        <w:t>(</w:t>
      </w:r>
      <w:proofErr w:type="spellStart"/>
      <w:r>
        <w:t>Neuweiler</w:t>
      </w:r>
      <w:proofErr w:type="spellEnd"/>
      <w:r>
        <w:t xml:space="preserve"> 2000). </w:t>
      </w:r>
      <w:r w:rsidR="008255FA">
        <w:t>Different species and even i</w:t>
      </w:r>
      <w:r w:rsidR="00151F85">
        <w:t xml:space="preserve">ndividuals within a species </w:t>
      </w:r>
      <w:r w:rsidR="001D01F7">
        <w:t xml:space="preserve">use different </w:t>
      </w:r>
      <w:r w:rsidR="008255FA">
        <w:t>CF-</w:t>
      </w:r>
      <w:r w:rsidR="001D01F7">
        <w:t>frequencies</w:t>
      </w:r>
      <w:r w:rsidR="008255FA">
        <w:t xml:space="preserve"> that are matched to the </w:t>
      </w:r>
      <w:r>
        <w:t>frequency tuning of their acoustic foveas (Schnitzler, Suga, and Simmons 1976)</w:t>
      </w:r>
      <w:r w:rsidR="00FE5C0A">
        <w:t xml:space="preserve">. Individual bats </w:t>
      </w:r>
      <w:r w:rsidR="00EA3570">
        <w:t xml:space="preserve">also </w:t>
      </w:r>
      <w:r>
        <w:t xml:space="preserve">compensate for flight-induced Doppler shifts to </w:t>
      </w:r>
      <w:r w:rsidR="009C2071">
        <w:t xml:space="preserve">keep </w:t>
      </w:r>
      <w:r>
        <w:t xml:space="preserve">the </w:t>
      </w:r>
      <w:r w:rsidR="009C2071">
        <w:t>CF-</w:t>
      </w:r>
      <w:r>
        <w:t xml:space="preserve">frequency of the returning echo within their acoustic fovea (Schnitzler 1973; Schoeppler, Schnitzler, and Denzinger 2018). </w:t>
      </w:r>
      <w:r w:rsidR="000B7B16">
        <w:t xml:space="preserve"> </w:t>
      </w:r>
      <w:r w:rsidR="00E2639B">
        <w:t>D</w:t>
      </w:r>
      <w:r w:rsidR="000B7B16">
        <w:t>espite potential temporal overlap of emitted call and returning echo,</w:t>
      </w:r>
      <w:r w:rsidR="00E2639B">
        <w:t xml:space="preserve"> Doppler-shift compensation</w:t>
      </w:r>
      <w:r w:rsidR="00F020BB" w:rsidRPr="00F020BB">
        <w:t xml:space="preserve"> </w:t>
      </w:r>
      <w:r w:rsidR="00F020BB">
        <w:t>spectrally separates</w:t>
      </w:r>
      <w:r w:rsidR="000B7B16">
        <w:t xml:space="preserve"> the</w:t>
      </w:r>
      <w:r w:rsidR="00E2639B">
        <w:t xml:space="preserve"> </w:t>
      </w:r>
      <w:r w:rsidR="00AB7D3A">
        <w:t xml:space="preserve">CF parts of the </w:t>
      </w:r>
      <w:r w:rsidR="00E2639B">
        <w:t>echo and call</w:t>
      </w:r>
      <w:r w:rsidR="000B7B16">
        <w:t xml:space="preserve"> when a bat is echolocating alone. </w:t>
      </w:r>
      <w:r w:rsidR="00AB7D3A">
        <w:t xml:space="preserve">In groups however, temporal and spectral overlaps </w:t>
      </w:r>
      <w:r w:rsidR="00F020BB">
        <w:t xml:space="preserve">between </w:t>
      </w:r>
      <w:proofErr w:type="spellStart"/>
      <w:r w:rsidR="00F020BB">
        <w:t>neighbours</w:t>
      </w:r>
      <w:r w:rsidR="004E654B">
        <w:t>’</w:t>
      </w:r>
      <w:proofErr w:type="spellEnd"/>
      <w:r w:rsidR="00F020BB">
        <w:t xml:space="preserve"> calls and own incoming echoes </w:t>
      </w:r>
      <w:r w:rsidR="00AB7D3A">
        <w:t xml:space="preserve">is </w:t>
      </w:r>
      <w:r w:rsidR="00F020BB">
        <w:t>bound to occur</w:t>
      </w:r>
      <w:r w:rsidR="00AB7D3A">
        <w:t xml:space="preserve">. </w:t>
      </w:r>
      <w:r w:rsidR="0091331D">
        <w:t xml:space="preserve">While the CF component is involved in prey detection, the </w:t>
      </w:r>
      <w:proofErr w:type="spellStart"/>
      <w:r w:rsidR="0091331D">
        <w:t>tFM</w:t>
      </w:r>
      <w:proofErr w:type="spellEnd"/>
      <w:r w:rsidR="0091331D">
        <w:t xml:space="preserve"> component is thought to be involved in target ranging (Tian and Schnitzler 1997; </w:t>
      </w:r>
      <w:proofErr w:type="spellStart"/>
      <w:r w:rsidR="0091331D">
        <w:t>Neuweiler</w:t>
      </w:r>
      <w:proofErr w:type="spellEnd"/>
      <w:r w:rsidR="0091331D">
        <w:t xml:space="preserve"> et al. 1987), and the role of the </w:t>
      </w:r>
      <w:proofErr w:type="spellStart"/>
      <w:r w:rsidR="0091331D">
        <w:t>iFM</w:t>
      </w:r>
      <w:proofErr w:type="spellEnd"/>
      <w:r w:rsidR="0091331D">
        <w:t xml:space="preserve"> remains ambiguous. </w:t>
      </w:r>
      <w:r w:rsidR="00955722">
        <w:t xml:space="preserve">Comparable to </w:t>
      </w:r>
      <w:r w:rsidR="00FE5C0A">
        <w:t xml:space="preserve">call alterations in </w:t>
      </w:r>
      <w:r w:rsidR="00955722">
        <w:t>FM-bats (</w:t>
      </w:r>
      <w:r w:rsidR="00FE5C0A">
        <w:t>Biosonar chp2)</w:t>
      </w:r>
      <w:r w:rsidR="00955722">
        <w:t xml:space="preserve">, </w:t>
      </w:r>
      <w:r w:rsidR="0091331D">
        <w:t xml:space="preserve">CF-FM bats show rapid alterations in </w:t>
      </w:r>
      <w:proofErr w:type="spellStart"/>
      <w:r w:rsidR="0091331D">
        <w:t>tFM</w:t>
      </w:r>
      <w:proofErr w:type="spellEnd"/>
      <w:r w:rsidR="0091331D">
        <w:t xml:space="preserve"> bandwidth and duration based on the </w:t>
      </w:r>
      <w:proofErr w:type="spellStart"/>
      <w:r w:rsidR="0091331D">
        <w:t>behavioural</w:t>
      </w:r>
      <w:proofErr w:type="spellEnd"/>
      <w:r w:rsidR="0091331D">
        <w:t xml:space="preserve"> context, e</w:t>
      </w:r>
      <w:r w:rsidR="00955722">
        <w:t>.</w:t>
      </w:r>
      <w:r w:rsidR="0091331D">
        <w:t>g. resting, landing or prey capture (</w:t>
      </w:r>
      <w:proofErr w:type="spellStart"/>
      <w:r w:rsidR="0091331D">
        <w:t>Neuweiler</w:t>
      </w:r>
      <w:proofErr w:type="spellEnd"/>
      <w:r w:rsidR="0091331D">
        <w:t xml:space="preserve"> et al. 1987; </w:t>
      </w:r>
      <w:proofErr w:type="spellStart"/>
      <w:r w:rsidR="0091331D">
        <w:t>Schoeppler</w:t>
      </w:r>
      <w:proofErr w:type="spellEnd"/>
      <w:r w:rsidR="0091331D">
        <w:t xml:space="preserve">, Schnitzler, and </w:t>
      </w:r>
      <w:proofErr w:type="spellStart"/>
      <w:r w:rsidR="0091331D">
        <w:t>Denzinger</w:t>
      </w:r>
      <w:proofErr w:type="spellEnd"/>
      <w:r w:rsidR="0091331D">
        <w:t xml:space="preserve"> 2018; Tian and Schnitzler 1997). </w:t>
      </w:r>
    </w:p>
    <w:p w14:paraId="21CD154C" w14:textId="3525E06D" w:rsidR="009641F7" w:rsidRDefault="00A32D9A" w:rsidP="009C2071">
      <w:pPr>
        <w:pStyle w:val="BodyText"/>
      </w:pPr>
      <w:r>
        <w:t xml:space="preserve">Previous investigations </w:t>
      </w:r>
      <w:r w:rsidR="00BB40CC">
        <w:t>[@</w:t>
      </w:r>
      <w:proofErr w:type="spellStart"/>
      <w:r w:rsidR="00BB40CC">
        <w:t>delREFS</w:t>
      </w:r>
      <w:proofErr w:type="spellEnd"/>
      <w:r w:rsidR="00BB40CC">
        <w:t>]</w:t>
      </w:r>
      <w:r w:rsidR="009C2071">
        <w:t xml:space="preserve"> </w:t>
      </w:r>
      <w:r>
        <w:t>of group echolocation in CF-FM bats</w:t>
      </w:r>
      <w:r w:rsidR="009C2071">
        <w:t xml:space="preserve"> found no</w:t>
      </w:r>
      <w:r>
        <w:t xml:space="preserve"> </w:t>
      </w:r>
      <w:r w:rsidR="009C2071">
        <w:t>support for changes in CF frequencies to avoid spectral overlap (“jamming avoidance response”; @</w:t>
      </w:r>
      <w:proofErr w:type="spellStart"/>
      <w:r w:rsidR="009C2071">
        <w:t>bullockelectricfish</w:t>
      </w:r>
      <w:proofErr w:type="spellEnd"/>
      <w:r w:rsidR="009C2071">
        <w:t xml:space="preserve">; Jones, </w:t>
      </w:r>
      <w:proofErr w:type="spellStart"/>
      <w:r w:rsidR="009C2071">
        <w:t>Sripathi</w:t>
      </w:r>
      <w:proofErr w:type="spellEnd"/>
      <w:r w:rsidR="009C2071">
        <w:t>, and Waters 1994; Jones et al. 1993; Fawcett et al. 2015).</w:t>
      </w:r>
      <w:r>
        <w:t xml:space="preserve"> </w:t>
      </w:r>
      <w:r w:rsidR="0091331D">
        <w:t>Recent studies in low duty cycle FM bats also questioned the efficacy of a jamming avoidance response in groups [@</w:t>
      </w:r>
      <w:proofErr w:type="spellStart"/>
      <w:proofErr w:type="gramStart"/>
      <w:r w:rsidR="0091331D">
        <w:t>Goetze</w:t>
      </w:r>
      <w:proofErr w:type="spellEnd"/>
      <w:r w:rsidR="0091331D">
        <w:t>,@</w:t>
      </w:r>
      <w:proofErr w:type="spellStart"/>
      <w:proofErr w:type="gramEnd"/>
      <w:r w:rsidR="0091331D">
        <w:t>MazarYovel</w:t>
      </w:r>
      <w:proofErr w:type="spellEnd"/>
      <w:r w:rsidR="0091331D">
        <w:t>].</w:t>
      </w:r>
      <w:r>
        <w:t xml:space="preserve"> </w:t>
      </w:r>
      <w:r w:rsidR="00955722">
        <w:t>In contrast</w:t>
      </w:r>
      <w:r w:rsidR="00EA3570">
        <w:t xml:space="preserve"> to the C</w:t>
      </w:r>
      <w:r w:rsidR="00BB36BA">
        <w:t>F</w:t>
      </w:r>
      <w:r w:rsidR="009C2071">
        <w:t>-component</w:t>
      </w:r>
      <w:r>
        <w:t xml:space="preserve">, </w:t>
      </w:r>
      <w:r w:rsidR="00243AFF">
        <w:t xml:space="preserve">we are </w:t>
      </w:r>
      <w:r>
        <w:t xml:space="preserve">only </w:t>
      </w:r>
      <w:r w:rsidR="00243AFF">
        <w:t xml:space="preserve">aware of </w:t>
      </w:r>
      <w:r>
        <w:t xml:space="preserve">one study </w:t>
      </w:r>
      <w:r w:rsidR="00243AFF">
        <w:t xml:space="preserve">that </w:t>
      </w:r>
      <w:r>
        <w:t xml:space="preserve">quantified </w:t>
      </w:r>
      <w:r w:rsidR="00243AFF">
        <w:t xml:space="preserve">changes of the </w:t>
      </w:r>
      <w:r>
        <w:t>FM</w:t>
      </w:r>
      <w:r w:rsidR="00243AFF">
        <w:t xml:space="preserve">-component in group flight, reporting </w:t>
      </w:r>
      <w:r>
        <w:t xml:space="preserve">an increased </w:t>
      </w:r>
      <w:proofErr w:type="spellStart"/>
      <w:r>
        <w:t>tFM</w:t>
      </w:r>
      <w:proofErr w:type="spellEnd"/>
      <w:r>
        <w:t xml:space="preserve"> duration and bandwidth </w:t>
      </w:r>
      <w:r w:rsidR="00955722">
        <w:t>(Fawcett et al. 2015)</w:t>
      </w:r>
      <w:r>
        <w:t xml:space="preserve">. Given the </w:t>
      </w:r>
      <w:proofErr w:type="spellStart"/>
      <w:r>
        <w:t>tFM’s</w:t>
      </w:r>
      <w:proofErr w:type="spellEnd"/>
      <w:r>
        <w:t xml:space="preserve"> </w:t>
      </w:r>
      <w:r w:rsidR="00C3419C">
        <w:t xml:space="preserve">flexibility </w:t>
      </w:r>
      <w:r>
        <w:t>and role in ranging, there is a strong need for its explicit quantification in multi-bat contexts. The tFM may show the same kinds of changes in multi-bat contexts as shown in low-duty cycle bats, which also use their FM calls primarily for ranging (Fawcett et al. 2015; Amichai, Blumrosen, and Yovel 2015; Hase et al. 2018).</w:t>
      </w:r>
    </w:p>
    <w:p w14:paraId="2BE25D54" w14:textId="65B7926E" w:rsidR="00193C69" w:rsidRPr="00193C69" w:rsidRDefault="00A32D9A" w:rsidP="00193C69">
      <w:pPr>
        <w:pStyle w:val="BodyText"/>
        <w:rPr>
          <w:ins w:id="13" w:author="hgoerlitz" w:date="2021-01-15T14:22:00Z"/>
        </w:rPr>
      </w:pPr>
      <w:r>
        <w:t xml:space="preserve">Studying group echolocation in high-duty cycle bats entails </w:t>
      </w:r>
      <w:proofErr w:type="spellStart"/>
      <w:r>
        <w:t>analysing</w:t>
      </w:r>
      <w:proofErr w:type="spellEnd"/>
      <w:r>
        <w:t xml:space="preserve"> </w:t>
      </w:r>
      <w:r w:rsidR="00193C69">
        <w:t>a</w:t>
      </w:r>
      <w:r>
        <w:t xml:space="preserve">udio with </w:t>
      </w:r>
      <w:r w:rsidR="00193C69">
        <w:t>o</w:t>
      </w:r>
      <w:r>
        <w:t xml:space="preserve">verlapping calls. The analysis of recordings with overlapping calls is a nascent field (but see Izadi, Stevenson, and </w:t>
      </w:r>
      <w:proofErr w:type="spellStart"/>
      <w:r>
        <w:t>Kloepper</w:t>
      </w:r>
      <w:proofErr w:type="spellEnd"/>
      <w:r>
        <w:t xml:space="preserve"> 2019), and</w:t>
      </w:r>
      <w:r w:rsidR="00243AFF">
        <w:t xml:space="preserve"> </w:t>
      </w:r>
      <w:commentRangeStart w:id="14"/>
      <w:commentRangeStart w:id="15"/>
      <w:del w:id="16" w:author="tbeleyur" w:date="2021-01-17T15:27:00Z">
        <w:r w:rsidR="00F8491D" w:rsidDel="004963BF">
          <w:delText xml:space="preserve">call-related </w:delText>
        </w:r>
      </w:del>
      <w:r w:rsidR="00F8491D">
        <w:t xml:space="preserve">acoustic measurements </w:t>
      </w:r>
      <w:commentRangeEnd w:id="14"/>
      <w:r w:rsidR="00243AFF">
        <w:rPr>
          <w:rStyle w:val="CommentReference"/>
        </w:rPr>
        <w:commentReference w:id="14"/>
      </w:r>
      <w:commentRangeEnd w:id="15"/>
      <w:r w:rsidR="004963BF">
        <w:rPr>
          <w:rStyle w:val="CommentReference"/>
        </w:rPr>
        <w:commentReference w:id="15"/>
      </w:r>
      <w:r w:rsidR="00F8491D">
        <w:t xml:space="preserve">have not been attempted to the best of our </w:t>
      </w:r>
      <w:proofErr w:type="gramStart"/>
      <w:r w:rsidR="00F8491D">
        <w:t xml:space="preserve">knowledge </w:t>
      </w:r>
      <w:r>
        <w:t>.</w:t>
      </w:r>
      <w:proofErr w:type="gramEnd"/>
      <w:r>
        <w:t xml:space="preserve"> Even studies with multiple high-duty cycle bats have been limited to 2-3 bats in flightroom conditions (Fawcett et al. 2015; Jones, Sripathi, and Waters 1994; Jones et al. 1993). </w:t>
      </w:r>
      <w:r w:rsidR="00B248D2">
        <w:t xml:space="preserve">Here, we </w:t>
      </w:r>
      <w:r w:rsidR="0050466B">
        <w:t xml:space="preserve">developed methods to </w:t>
      </w:r>
      <w:r w:rsidR="00F8491D">
        <w:t xml:space="preserve">extract </w:t>
      </w:r>
      <w:r w:rsidR="0050466B">
        <w:t>echolocation parameters in the presence of overlapping calls</w:t>
      </w:r>
      <w:r w:rsidR="006C2D20">
        <w:t xml:space="preserve"> </w:t>
      </w:r>
      <w:proofErr w:type="gramStart"/>
      <w:r w:rsidR="006C2D20">
        <w:t>and</w:t>
      </w:r>
      <w:r w:rsidR="0050466B">
        <w:t xml:space="preserve">  </w:t>
      </w:r>
      <w:r w:rsidR="00D258D8">
        <w:t>to</w:t>
      </w:r>
      <w:proofErr w:type="gramEnd"/>
      <w:r w:rsidR="00D258D8">
        <w:t xml:space="preserve"> investigate</w:t>
      </w:r>
      <w:r w:rsidR="0050466B">
        <w:t xml:space="preserve"> </w:t>
      </w:r>
      <w:r w:rsidR="00D258D8">
        <w:t xml:space="preserve">the high-duty-cycle </w:t>
      </w:r>
      <w:r>
        <w:t xml:space="preserve">echolocation </w:t>
      </w:r>
      <w:r w:rsidR="00B248D2">
        <w:t xml:space="preserve">of </w:t>
      </w:r>
      <w:r w:rsidR="00D258D8">
        <w:t xml:space="preserve">group-flying </w:t>
      </w:r>
      <w:r w:rsidR="00B248D2">
        <w:t xml:space="preserve">horseshoe bats </w:t>
      </w:r>
      <w:r>
        <w:t xml:space="preserve">in </w:t>
      </w:r>
      <w:r w:rsidR="00B7467B">
        <w:t xml:space="preserve">a </w:t>
      </w:r>
      <w:r w:rsidR="00B248D2">
        <w:t xml:space="preserve">natural </w:t>
      </w:r>
      <w:r w:rsidR="00B7467B">
        <w:t>cave</w:t>
      </w:r>
      <w:r w:rsidR="00C3419C">
        <w:t xml:space="preserve"> </w:t>
      </w:r>
    </w:p>
    <w:p w14:paraId="265A7583" w14:textId="06177601" w:rsidR="00D258D8" w:rsidDel="00C3419C" w:rsidRDefault="00D258D8">
      <w:pPr>
        <w:pStyle w:val="BodyText"/>
        <w:rPr>
          <w:del w:id="17" w:author="tbeleyur" w:date="2021-01-14T14:06:00Z"/>
        </w:rPr>
      </w:pPr>
    </w:p>
    <w:p w14:paraId="2919381B" w14:textId="2FC5CEFE" w:rsidR="009641F7" w:rsidDel="008A302D" w:rsidRDefault="009641F7">
      <w:pPr>
        <w:pStyle w:val="BodyText"/>
        <w:rPr>
          <w:del w:id="18" w:author="tbeleyur" w:date="2021-01-14T20:14:00Z"/>
        </w:rPr>
      </w:pPr>
    </w:p>
    <w:p w14:paraId="478A381A" w14:textId="787C040C" w:rsidR="009641F7" w:rsidRDefault="00BA37C1">
      <w:pPr>
        <w:pStyle w:val="Heading2"/>
      </w:pPr>
      <w:r>
        <w:t>2 Methods</w:t>
      </w:r>
    </w:p>
    <w:p w14:paraId="1C97248D" w14:textId="45D2E96C" w:rsidR="009641F7" w:rsidRDefault="00A32D9A">
      <w:pPr>
        <w:pStyle w:val="Heading3"/>
      </w:pPr>
      <w:bookmarkStart w:id="19" w:name="study-species-and-site"/>
      <w:r>
        <w:t>2.1 Study species and site</w:t>
      </w:r>
      <w:bookmarkEnd w:id="19"/>
    </w:p>
    <w:p w14:paraId="6D61E64C" w14:textId="787F8214" w:rsidR="009641F7" w:rsidRDefault="00A32D9A">
      <w:pPr>
        <w:pStyle w:val="FirstParagraph"/>
      </w:pPr>
      <w:r>
        <w:t xml:space="preserve">Two species of </w:t>
      </w:r>
      <w:proofErr w:type="spellStart"/>
      <w:r>
        <w:t>rhinolophid</w:t>
      </w:r>
      <w:proofErr w:type="spellEnd"/>
      <w:r>
        <w:t xml:space="preserve"> bats </w:t>
      </w:r>
      <w:r>
        <w:rPr>
          <w:i/>
        </w:rPr>
        <w:t xml:space="preserve">Rhinolophus </w:t>
      </w:r>
      <w:proofErr w:type="spellStart"/>
      <w:r>
        <w:rPr>
          <w:i/>
        </w:rPr>
        <w:t>mehelyi</w:t>
      </w:r>
      <w:proofErr w:type="spellEnd"/>
      <w:r>
        <w:t xml:space="preserve"> and </w:t>
      </w:r>
      <w:r>
        <w:rPr>
          <w:i/>
        </w:rPr>
        <w:t>R. euryale</w:t>
      </w:r>
      <w:r>
        <w:t xml:space="preserve"> were recorded in their natural environment. Both species emit CF-FM calls with peak frequencies between 102-112 kHz, and are not acoustically distinguishable due to overlap in their call </w:t>
      </w:r>
      <w:proofErr w:type="gramStart"/>
      <w:r>
        <w:t>characteristics</w:t>
      </w:r>
      <w:r w:rsidR="001055D6">
        <w:t xml:space="preserve"> </w:t>
      </w:r>
      <w:r>
        <w:t xml:space="preserve"> (</w:t>
      </w:r>
      <w:proofErr w:type="gramEnd"/>
      <w:r>
        <w:t xml:space="preserve">Dietz and Kiefer 2016). </w:t>
      </w:r>
      <w:r w:rsidR="001055D6">
        <w:t>F</w:t>
      </w:r>
      <w:r>
        <w:t>or the purposes of this study</w:t>
      </w:r>
      <w:r w:rsidR="001055D6">
        <w:t>,</w:t>
      </w:r>
      <w:r>
        <w:t xml:space="preserve"> we </w:t>
      </w:r>
      <w:r w:rsidR="001055D6">
        <w:t xml:space="preserve">thus </w:t>
      </w:r>
      <w:r>
        <w:t>treat</w:t>
      </w:r>
      <w:r w:rsidR="009822C5">
        <w:t>ed</w:t>
      </w:r>
      <w:r>
        <w:t xml:space="preserve"> them as a single group of bats that may face the problem of acoustic jamming due to the similarity in spectro-temporal call structure.</w:t>
      </w:r>
    </w:p>
    <w:p w14:paraId="5FCCF0D6" w14:textId="0F3F802E" w:rsidR="009641F7" w:rsidRDefault="00A32D9A">
      <w:pPr>
        <w:pStyle w:val="BodyText"/>
      </w:pPr>
      <w:r>
        <w:t xml:space="preserve">We </w:t>
      </w:r>
      <w:r w:rsidR="001055D6">
        <w:t>observed bats</w:t>
      </w:r>
      <w:r>
        <w:t xml:space="preserve"> </w:t>
      </w:r>
      <w:r w:rsidR="001055D6">
        <w:t xml:space="preserve">that flew in an out of and rested inside </w:t>
      </w:r>
      <w:r>
        <w:t>a</w:t>
      </w:r>
      <w:r w:rsidR="001055D6">
        <w:t xml:space="preserve"> small</w:t>
      </w:r>
      <w:r>
        <w:t xml:space="preserve"> dome-shaped cave (Figure 1) next to the main entrance of the Orlova Chuka cave system, Bulgaria. The cave </w:t>
      </w:r>
      <w:r w:rsidR="001055D6">
        <w:t xml:space="preserve">had a size of approximately </w:t>
      </w:r>
      <w:r>
        <w:t>5</w:t>
      </w:r>
      <w:r w:rsidR="001055D6">
        <w:t xml:space="preserve"> </w:t>
      </w:r>
      <w:r>
        <w:t>x</w:t>
      </w:r>
      <w:r w:rsidR="001055D6">
        <w:t xml:space="preserve"> </w:t>
      </w:r>
      <w:r>
        <w:t>3</w:t>
      </w:r>
      <w:r w:rsidR="001055D6">
        <w:t xml:space="preserve"> </w:t>
      </w:r>
      <w:r>
        <w:t>x</w:t>
      </w:r>
      <w:r w:rsidR="001055D6">
        <w:t xml:space="preserve"> </w:t>
      </w:r>
      <w:r>
        <w:t>1.6</w:t>
      </w:r>
      <w:r w:rsidR="001055D6">
        <w:t> </w:t>
      </w:r>
      <w:r>
        <w:t>m</w:t>
      </w:r>
      <w:r w:rsidR="001055D6">
        <w:rPr>
          <w:vertAlign w:val="superscript"/>
        </w:rPr>
        <w:t>3</w:t>
      </w:r>
      <w:r>
        <w:t xml:space="preserve"> (l</w:t>
      </w:r>
      <w:r w:rsidR="001055D6">
        <w:t xml:space="preserve"> </w:t>
      </w:r>
      <w:r>
        <w:t>x</w:t>
      </w:r>
      <w:r w:rsidR="001055D6">
        <w:t xml:space="preserve"> </w:t>
      </w:r>
      <w:r>
        <w:t>b</w:t>
      </w:r>
      <w:r w:rsidR="001055D6">
        <w:t xml:space="preserve"> </w:t>
      </w:r>
      <w:r>
        <w:t>x</w:t>
      </w:r>
      <w:r w:rsidR="001055D6">
        <w:t xml:space="preserve"> </w:t>
      </w:r>
      <w:r>
        <w:t>h)</w:t>
      </w:r>
      <w:r w:rsidR="001055D6">
        <w:t>,</w:t>
      </w:r>
      <w:r>
        <w:t xml:space="preserve"> one opening </w:t>
      </w:r>
      <w:r w:rsidR="001055D6">
        <w:t xml:space="preserve">where bats flew in and out of throughout the night, and some </w:t>
      </w:r>
      <w:r>
        <w:t>roosting sites on the inside.</w:t>
      </w:r>
    </w:p>
    <w:p w14:paraId="54402C11" w14:textId="345B1C89" w:rsidR="009641F7" w:rsidRDefault="00A32D9A">
      <w:pPr>
        <w:pStyle w:val="Heading3"/>
      </w:pPr>
      <w:bookmarkStart w:id="20" w:name="experimental-setup"/>
      <w:r>
        <w:t>2.</w:t>
      </w:r>
      <w:r w:rsidR="009C4A40">
        <w:t>2</w:t>
      </w:r>
      <w:r>
        <w:t xml:space="preserve"> Experimental setup</w:t>
      </w:r>
      <w:bookmarkEnd w:id="20"/>
    </w:p>
    <w:p w14:paraId="4851CDC0" w14:textId="5709A8D6" w:rsidR="00F330FE" w:rsidRDefault="00C90800" w:rsidP="00F042C5">
      <w:pPr>
        <w:pStyle w:val="FirstParagraph"/>
      </w:pPr>
      <w:r>
        <w:t>We</w:t>
      </w:r>
      <w:r w:rsidR="00A32D9A">
        <w:t xml:space="preserve"> </w:t>
      </w:r>
      <w:r w:rsidR="001055D6">
        <w:t xml:space="preserve">placed an </w:t>
      </w:r>
      <w:r w:rsidR="00A32D9A">
        <w:t xml:space="preserve">experimental </w:t>
      </w:r>
      <w:r w:rsidR="001055D6">
        <w:t xml:space="preserve">audio-video </w:t>
      </w:r>
      <w:r w:rsidR="00A32D9A">
        <w:t xml:space="preserve">setup </w:t>
      </w:r>
      <w:r w:rsidR="001055D6">
        <w:t xml:space="preserve">inside the cave, </w:t>
      </w:r>
      <w:r w:rsidR="00A32D9A">
        <w:t>consist</w:t>
      </w:r>
      <w:r w:rsidR="001055D6">
        <w:t>ing</w:t>
      </w:r>
      <w:r w:rsidR="00A32D9A">
        <w:t xml:space="preserve"> of three microphones and two infrared cameras. </w:t>
      </w:r>
      <w:r>
        <w:t>Two consumer grade CCTV cameras (</w:t>
      </w:r>
      <w:r w:rsidR="00453122">
        <w:t>UV-AHDBP716</w:t>
      </w:r>
      <w:r>
        <w:t>) with infrared lamps were connected to a digital video recorder (</w:t>
      </w:r>
      <w:r w:rsidR="00F330FE">
        <w:t>XVR1004</w:t>
      </w:r>
      <w:r>
        <w:t xml:space="preserve">) to record the flight of bats as they flew in and out of the cave. The system recorded video mostly at 22 Hz, however there was frame rate variation between 18-27 Hz. </w:t>
      </w:r>
      <w:r w:rsidR="00F330FE">
        <w:t>Video feeds were time-</w:t>
      </w:r>
      <w:proofErr w:type="spellStart"/>
      <w:r w:rsidR="00F330FE">
        <w:t>synchronised</w:t>
      </w:r>
      <w:proofErr w:type="spellEnd"/>
      <w:r w:rsidR="00F330FE">
        <w:t xml:space="preserve"> (but not frame-</w:t>
      </w:r>
      <w:proofErr w:type="spellStart"/>
      <w:r w:rsidR="00F330FE">
        <w:t>synchronised</w:t>
      </w:r>
      <w:proofErr w:type="spellEnd"/>
      <w:r w:rsidR="00F330FE">
        <w:t xml:space="preserve">) by common burnt-in time stamps on the frame. </w:t>
      </w:r>
      <w:r>
        <w:t xml:space="preserve">The two cameras were placed in approximately the same position on every recording night. The cameras were placed to </w:t>
      </w:r>
      <w:proofErr w:type="spellStart"/>
      <w:r>
        <w:t>maximise</w:t>
      </w:r>
      <w:proofErr w:type="spellEnd"/>
      <w:r>
        <w:t xml:space="preserve"> the total cave volume recorded while also capturing the blinking LED light. Video was recorded continuously through the night.</w:t>
      </w:r>
      <w:ins w:id="21" w:author="hgoerlitz" w:date="2021-01-15T15:09:00Z">
        <w:r w:rsidR="00CA089A">
          <w:t xml:space="preserve"> </w:t>
        </w:r>
      </w:ins>
      <w:r w:rsidR="008A302D">
        <w:t>Audio from t</w:t>
      </w:r>
      <w:r w:rsidR="00F330FE">
        <w:t>hree CM16 microphones (</w:t>
      </w:r>
      <w:proofErr w:type="spellStart"/>
      <w:r w:rsidR="00F330FE">
        <w:t>Avisoft</w:t>
      </w:r>
      <w:proofErr w:type="spellEnd"/>
      <w:r w:rsidR="00F330FE">
        <w:t xml:space="preserve"> Bioacoustics, </w:t>
      </w:r>
      <w:proofErr w:type="spellStart"/>
      <w:r w:rsidR="00F330FE">
        <w:t>Glienicke</w:t>
      </w:r>
      <w:proofErr w:type="spellEnd"/>
      <w:r w:rsidR="00F330FE">
        <w:t>, Germany) were recorded by a 416H soundcard (</w:t>
      </w:r>
      <w:proofErr w:type="spellStart"/>
      <w:r w:rsidR="00F330FE">
        <w:t>Avisoft</w:t>
      </w:r>
      <w:proofErr w:type="spellEnd"/>
      <w:r w:rsidR="00F330FE">
        <w:t xml:space="preserve"> </w:t>
      </w:r>
      <w:r w:rsidR="008A302D">
        <w:t>Bioacoustics, 250</w:t>
      </w:r>
      <w:r w:rsidR="00F330FE">
        <w:t xml:space="preserve"> kHz sampling rate, </w:t>
      </w:r>
      <w:proofErr w:type="gramStart"/>
      <w:r w:rsidR="00F330FE">
        <w:t>16 bit</w:t>
      </w:r>
      <w:proofErr w:type="gramEnd"/>
      <w:r w:rsidR="00F330FE">
        <w:t xml:space="preserve"> resolution). As horseshoe bat calls are directional (</w:t>
      </w:r>
      <w:proofErr w:type="spellStart"/>
      <w:r w:rsidR="00F330FE">
        <w:t>Matsuta</w:t>
      </w:r>
      <w:proofErr w:type="spellEnd"/>
      <w:r w:rsidR="00F330FE">
        <w:t xml:space="preserve"> et al. 2013), the three microphones were placed at different positions in the cave to increase the number of on-axis calls captured</w:t>
      </w:r>
      <w:r w:rsidR="008A302D">
        <w:t xml:space="preserve"> (Figure 1)</w:t>
      </w:r>
      <w:r w:rsidR="00F330FE">
        <w:t xml:space="preserve">. Microphones were placed in the same location with an estimated +/- 10cm error in the cave across multiple nights. Audio was recorded continuously through the night as consecutive multichannel files of </w:t>
      </w:r>
      <w:proofErr w:type="gramStart"/>
      <w:r w:rsidR="00F330FE">
        <w:t>1 minute</w:t>
      </w:r>
      <w:proofErr w:type="gramEnd"/>
      <w:r w:rsidR="00F330FE">
        <w:t xml:space="preserve"> duration</w:t>
      </w:r>
    </w:p>
    <w:p w14:paraId="22B0C3FD" w14:textId="754E5387" w:rsidR="00F330FE" w:rsidDel="005C74F7" w:rsidRDefault="00F330FE" w:rsidP="00F330FE">
      <w:pPr>
        <w:pStyle w:val="BodyText"/>
        <w:rPr>
          <w:del w:id="22" w:author="tbeleyur" w:date="2021-01-11T16:53:00Z"/>
        </w:rPr>
      </w:pPr>
    </w:p>
    <w:p w14:paraId="3CE75859" w14:textId="01DF6689" w:rsidR="009641F7" w:rsidRDefault="00A32D9A">
      <w:pPr>
        <w:pStyle w:val="FirstParagraph"/>
      </w:pPr>
      <w:r>
        <w:t xml:space="preserve">The audio and video feeds were </w:t>
      </w:r>
      <w:proofErr w:type="spellStart"/>
      <w:r>
        <w:t>synchronised</w:t>
      </w:r>
      <w:proofErr w:type="spellEnd"/>
      <w:r>
        <w:t xml:space="preserve"> using the method described in </w:t>
      </w:r>
      <w:proofErr w:type="spellStart"/>
      <w:r>
        <w:t>Laurijssen</w:t>
      </w:r>
      <w:proofErr w:type="spellEnd"/>
      <w:r>
        <w:t xml:space="preserve"> et al. 2018. </w:t>
      </w:r>
      <w:r w:rsidR="00CA089A">
        <w:t xml:space="preserve">In short, </w:t>
      </w:r>
      <w:r>
        <w:t xml:space="preserve">ON-OFF signals </w:t>
      </w:r>
      <w:r w:rsidR="00CA089A">
        <w:t xml:space="preserve">with </w:t>
      </w:r>
      <w:r w:rsidR="004963BF">
        <w:t>variable</w:t>
      </w:r>
      <w:r w:rsidR="00CA089A">
        <w:t xml:space="preserve"> durations </w:t>
      </w:r>
      <w:r w:rsidR="007E654E">
        <w:t>between</w:t>
      </w:r>
      <w:r w:rsidR="00CA089A">
        <w:t xml:space="preserve"> </w:t>
      </w:r>
      <w:r>
        <w:t>0.08-0.5 s were generated by a portable computer (Raspberry Pi 3)</w:t>
      </w:r>
      <w:r w:rsidR="00CA089A">
        <w:t xml:space="preserve"> and recorded on the </w:t>
      </w:r>
      <w:r w:rsidR="00CA089A">
        <w:t xml:space="preserve">audio </w:t>
      </w:r>
      <w:r w:rsidR="00216F44">
        <w:t xml:space="preserve">soundcard </w:t>
      </w:r>
      <w:r w:rsidR="00CA089A">
        <w:t xml:space="preserve">and </w:t>
      </w:r>
      <w:r>
        <w:t xml:space="preserve">used to drive the blinking of an LED that was recorded by the two cameras. (See Supplementary Information (SI) </w:t>
      </w:r>
      <w:r w:rsidR="0014167B">
        <w:t>0.1</w:t>
      </w:r>
      <w:r>
        <w:t xml:space="preserve"> for signal generation script, electronic circuit and associated notes).</w:t>
      </w:r>
      <w:r w:rsidR="00F330FE">
        <w:t xml:space="preserve"> </w:t>
      </w:r>
    </w:p>
    <w:p w14:paraId="123535D0" w14:textId="00B0CB01" w:rsidR="009641F7" w:rsidRDefault="009641F7">
      <w:pPr>
        <w:pStyle w:val="BodyText"/>
      </w:pPr>
    </w:p>
    <w:p w14:paraId="1E5E1A1F" w14:textId="75DA60A2" w:rsidR="009641F7" w:rsidRDefault="009641F7">
      <w:pPr>
        <w:pStyle w:val="BodyText"/>
      </w:pPr>
    </w:p>
    <w:p w14:paraId="1B1CDB86" w14:textId="76E1F8D6" w:rsidR="009641F7" w:rsidRDefault="00712EE5">
      <w:pPr>
        <w:pStyle w:val="CaptionedFigure"/>
      </w:pPr>
      <w:ins w:id="23" w:author="tbeleyur" w:date="2021-01-17T15:31:00Z">
        <w:r>
          <w:rPr>
            <w:noProof/>
          </w:rPr>
          <w:drawing>
            <wp:inline distT="0" distB="0" distL="0" distR="0" wp14:anchorId="3C9D2738" wp14:editId="2E8BDDA6">
              <wp:extent cx="5943600" cy="24555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5572"/>
                      </a:xfrm>
                      <a:prstGeom prst="rect">
                        <a:avLst/>
                      </a:prstGeom>
                      <a:noFill/>
                      <a:ln>
                        <a:noFill/>
                      </a:ln>
                    </pic:spPr>
                  </pic:pic>
                </a:graphicData>
              </a:graphic>
            </wp:inline>
          </w:drawing>
        </w:r>
      </w:ins>
    </w:p>
    <w:p w14:paraId="3D1E695D" w14:textId="7A53155A" w:rsidR="009641F7" w:rsidRDefault="00A32D9A">
      <w:pPr>
        <w:pStyle w:val="ImageCaption"/>
      </w:pPr>
      <w:r>
        <w:t xml:space="preserve">Figure 1:  </w:t>
      </w:r>
      <w:r w:rsidR="009C4A40">
        <w:t>Point cloud s</w:t>
      </w:r>
      <w:r>
        <w:t xml:space="preserve">can </w:t>
      </w:r>
      <w:r w:rsidR="009C4A40">
        <w:t xml:space="preserve">(A) </w:t>
      </w:r>
      <w:r>
        <w:t xml:space="preserve">and schematic </w:t>
      </w:r>
      <w:r w:rsidR="009C4A40">
        <w:t>of the cave</w:t>
      </w:r>
      <w:r w:rsidR="009C4A40">
        <w:t xml:space="preserve">, indicating the entrance/exit, the typical roosting sites inside the cave, and the position of </w:t>
      </w:r>
      <w:r>
        <w:t>microphone</w:t>
      </w:r>
      <w:r w:rsidR="009C4A40">
        <w:t>s</w:t>
      </w:r>
      <w:r>
        <w:t xml:space="preserve"> </w:t>
      </w:r>
      <w:r w:rsidR="009C4A40">
        <w:t>and cameras</w:t>
      </w:r>
      <w:commentRangeStart w:id="24"/>
      <w:commentRangeStart w:id="25"/>
      <w:r>
        <w:t>.</w:t>
      </w:r>
      <w:commentRangeEnd w:id="24"/>
      <w:r w:rsidR="00423D6D">
        <w:rPr>
          <w:rStyle w:val="CommentReference"/>
          <w:i w:val="0"/>
        </w:rPr>
        <w:commentReference w:id="24"/>
      </w:r>
      <w:commentRangeEnd w:id="25"/>
      <w:r w:rsidR="009C4358">
        <w:rPr>
          <w:rStyle w:val="CommentReference"/>
          <w:i w:val="0"/>
        </w:rPr>
        <w:commentReference w:id="25"/>
      </w:r>
      <w:r>
        <w:t xml:space="preserve"> (3D scanning by Klaus </w:t>
      </w:r>
      <w:proofErr w:type="spellStart"/>
      <w:r>
        <w:t>Hochradel</w:t>
      </w:r>
      <w:proofErr w:type="spellEnd"/>
      <w:r>
        <w:t xml:space="preserve">, UMIT Tirol) </w:t>
      </w:r>
      <w:ins w:id="26" w:author="tbeleyur" w:date="2021-01-17T15:29:00Z">
        <w:r w:rsidR="00ED772B" w:rsidRPr="00ED772B">
          <w:t>The numbers next to the microphone correspond to the positions in the main text.</w:t>
        </w:r>
      </w:ins>
      <w:commentRangeStart w:id="27"/>
      <w:commentRangeStart w:id="28"/>
      <w:del w:id="29" w:author="tbeleyur" w:date="2021-01-17T15:29:00Z">
        <w:r w:rsidDel="00ED772B">
          <w:delText>The numbers next to the microphone icons are the corresponding channel numbers</w:delText>
        </w:r>
      </w:del>
      <w:r>
        <w:t>.</w:t>
      </w:r>
      <w:commentRangeEnd w:id="27"/>
      <w:r w:rsidR="009C4A40">
        <w:rPr>
          <w:rStyle w:val="CommentReference"/>
          <w:i w:val="0"/>
        </w:rPr>
        <w:commentReference w:id="27"/>
      </w:r>
      <w:commentRangeEnd w:id="28"/>
      <w:r w:rsidR="00ED772B">
        <w:rPr>
          <w:rStyle w:val="CommentReference"/>
          <w:i w:val="0"/>
        </w:rPr>
        <w:commentReference w:id="28"/>
      </w:r>
    </w:p>
    <w:p w14:paraId="34AE06B6" w14:textId="064B1B84" w:rsidR="009641F7" w:rsidRDefault="002E0F51">
      <w:pPr>
        <w:pStyle w:val="Heading3"/>
      </w:pPr>
      <w:bookmarkStart w:id="30" w:name="video-analysis-to-determine-group-sizes"/>
      <w:r>
        <w:t>2</w:t>
      </w:r>
      <w:r w:rsidR="00A32D9A">
        <w:t>.</w:t>
      </w:r>
      <w:del w:id="31" w:author="hgoerlitz" w:date="2021-01-15T16:52:00Z">
        <w:r w:rsidDel="009C4A40">
          <w:delText>2.1</w:delText>
        </w:r>
      </w:del>
      <w:ins w:id="32" w:author="hgoerlitz" w:date="2021-01-15T16:52:00Z">
        <w:r w:rsidR="009C4A40">
          <w:t>3</w:t>
        </w:r>
      </w:ins>
      <w:r w:rsidR="00A32D9A">
        <w:t xml:space="preserve"> Video analysis </w:t>
      </w:r>
      <w:commentRangeStart w:id="33"/>
      <w:commentRangeStart w:id="34"/>
      <w:r w:rsidR="00A32D9A">
        <w:t>to determine group sizes</w:t>
      </w:r>
      <w:bookmarkEnd w:id="30"/>
      <w:commentRangeEnd w:id="33"/>
      <w:r w:rsidR="00631A63">
        <w:rPr>
          <w:rStyle w:val="CommentReference"/>
          <w:rFonts w:asciiTheme="minorHAnsi" w:eastAsiaTheme="minorHAnsi" w:hAnsiTheme="minorHAnsi" w:cstheme="minorBidi"/>
          <w:b w:val="0"/>
          <w:bCs w:val="0"/>
          <w:color w:val="auto"/>
        </w:rPr>
        <w:commentReference w:id="33"/>
      </w:r>
      <w:commentRangeEnd w:id="34"/>
      <w:r w:rsidR="006D0DC3">
        <w:rPr>
          <w:rStyle w:val="CommentReference"/>
          <w:rFonts w:asciiTheme="minorHAnsi" w:eastAsiaTheme="minorHAnsi" w:hAnsiTheme="minorHAnsi" w:cstheme="minorBidi"/>
          <w:b w:val="0"/>
          <w:bCs w:val="0"/>
          <w:color w:val="auto"/>
        </w:rPr>
        <w:commentReference w:id="34"/>
      </w:r>
    </w:p>
    <w:p w14:paraId="7C8DA3B2" w14:textId="02498EB2" w:rsidR="00877102" w:rsidRPr="00530AFF" w:rsidRDefault="00A32D9A" w:rsidP="006D0DC3">
      <w:pPr>
        <w:pStyle w:val="FirstParagraph"/>
      </w:pPr>
      <w:r>
        <w:t xml:space="preserve">Bat activity in the cave was recorded for a total of about 12 hours across four nights </w:t>
      </w:r>
      <w:r w:rsidR="00C44570">
        <w:t>(</w:t>
      </w:r>
      <w:r w:rsidR="00A216C9">
        <w:t xml:space="preserve">16-19 August </w:t>
      </w:r>
      <w:r w:rsidR="00C44570">
        <w:t>2018)</w:t>
      </w:r>
      <w:r>
        <w:t xml:space="preserve">. </w:t>
      </w:r>
      <w:r w:rsidR="00A216C9">
        <w:t>After entering the cave, bats typically flew around for a few seconds or flew to the roosting site, where they stayed for several seconds to minutes</w:t>
      </w:r>
      <w:r w:rsidR="009C4A40">
        <w:t xml:space="preserve">, </w:t>
      </w:r>
      <w:r w:rsidR="00A216C9">
        <w:t xml:space="preserve">and </w:t>
      </w:r>
      <w:r w:rsidR="009C4A40">
        <w:t xml:space="preserve">later </w:t>
      </w:r>
      <w:r w:rsidR="00A216C9">
        <w:t xml:space="preserve">exited from the cave again. </w:t>
      </w:r>
      <w:r w:rsidR="00530AFF">
        <w:rPr>
          <w:rFonts w:ascii="Cambria" w:hAnsi="Cambria"/>
          <w:color w:val="000000"/>
        </w:rPr>
        <w:t xml:space="preserve">We </w:t>
      </w:r>
      <w:r w:rsidR="009C4A40">
        <w:rPr>
          <w:rFonts w:ascii="Cambria" w:hAnsi="Cambria"/>
          <w:color w:val="000000"/>
        </w:rPr>
        <w:t>watched the videos and manually identified bat flight activity, noting i</w:t>
      </w:r>
      <w:r w:rsidR="009C4A40">
        <w:rPr>
          <w:rFonts w:ascii="Cambria" w:hAnsi="Cambria"/>
          <w:color w:val="000000"/>
        </w:rPr>
        <w:t xml:space="preserve">ts </w:t>
      </w:r>
      <w:r w:rsidR="009C4A40">
        <w:rPr>
          <w:rFonts w:ascii="Cambria" w:hAnsi="Cambria"/>
          <w:color w:val="000000"/>
        </w:rPr>
        <w:t xml:space="preserve">start and end time and the number </w:t>
      </w:r>
      <w:r w:rsidR="009C4A40">
        <w:rPr>
          <w:rFonts w:ascii="Cambria" w:hAnsi="Cambria"/>
          <w:color w:val="000000"/>
        </w:rPr>
        <w:t xml:space="preserve">of visible </w:t>
      </w:r>
      <w:r w:rsidR="009C4A40">
        <w:rPr>
          <w:rFonts w:ascii="Cambria" w:hAnsi="Cambria"/>
          <w:color w:val="000000"/>
        </w:rPr>
        <w:t>bats</w:t>
      </w:r>
      <w:r w:rsidR="00530AFF">
        <w:rPr>
          <w:rFonts w:ascii="Cambria" w:hAnsi="Cambria"/>
          <w:color w:val="000000"/>
        </w:rPr>
        <w:t xml:space="preserve">. </w:t>
      </w:r>
      <w:r w:rsidR="00877102">
        <w:rPr>
          <w:rFonts w:ascii="Cambria" w:hAnsi="Cambria"/>
          <w:color w:val="000000"/>
        </w:rPr>
        <w:t xml:space="preserve">A bat flight activity is defined as the interval during which the number of </w:t>
      </w:r>
      <w:r w:rsidR="009C4A40">
        <w:rPr>
          <w:rFonts w:ascii="Cambria" w:hAnsi="Cambria"/>
          <w:color w:val="000000"/>
        </w:rPr>
        <w:t xml:space="preserve">visible </w:t>
      </w:r>
      <w:r w:rsidR="00877102">
        <w:rPr>
          <w:rFonts w:ascii="Cambria" w:hAnsi="Cambria"/>
          <w:color w:val="000000"/>
        </w:rPr>
        <w:t>bats flying inside the cave is constant. Successive bat flight activities were operationally defined as being separated from one another by least 6 frames</w:t>
      </w:r>
      <w:r w:rsidR="009C4A40">
        <w:rPr>
          <w:rFonts w:ascii="Cambria" w:hAnsi="Cambria"/>
          <w:color w:val="000000"/>
        </w:rPr>
        <w:t xml:space="preserve"> (~</w:t>
      </w:r>
      <w:r w:rsidR="006D0DC3">
        <w:rPr>
          <w:rFonts w:ascii="Cambria" w:hAnsi="Cambria"/>
          <w:color w:val="000000"/>
        </w:rPr>
        <w:t>0.3</w:t>
      </w:r>
      <w:r w:rsidR="009C4A40">
        <w:rPr>
          <w:rFonts w:ascii="Cambria" w:hAnsi="Cambria"/>
          <w:color w:val="000000"/>
        </w:rPr>
        <w:t>s)</w:t>
      </w:r>
      <w:r w:rsidR="00877102">
        <w:rPr>
          <w:rFonts w:ascii="Cambria" w:hAnsi="Cambria"/>
          <w:color w:val="000000"/>
        </w:rPr>
        <w:t>.  </w:t>
      </w:r>
      <w:r w:rsidR="00530AFF">
        <w:rPr>
          <w:rFonts w:ascii="Cambria" w:hAnsi="Cambria"/>
          <w:color w:val="000000"/>
        </w:rPr>
        <w:t xml:space="preserve">We defined the start of bat activity </w:t>
      </w:r>
      <w:r w:rsidR="009C4A40">
        <w:rPr>
          <w:rFonts w:ascii="Cambria" w:hAnsi="Cambria"/>
          <w:color w:val="000000"/>
        </w:rPr>
        <w:t xml:space="preserve">as </w:t>
      </w:r>
      <w:r w:rsidR="00530AFF">
        <w:rPr>
          <w:rFonts w:ascii="Cambria" w:hAnsi="Cambria"/>
          <w:color w:val="000000"/>
        </w:rPr>
        <w:t xml:space="preserve">the frame a bat was observed to fly in either </w:t>
      </w:r>
      <w:r w:rsidR="009C4A40">
        <w:rPr>
          <w:rFonts w:ascii="Cambria" w:hAnsi="Cambria"/>
          <w:color w:val="000000"/>
        </w:rPr>
        <w:t xml:space="preserve">of the </w:t>
      </w:r>
      <w:proofErr w:type="gramStart"/>
      <w:r w:rsidR="009C4A40">
        <w:rPr>
          <w:rFonts w:ascii="Cambria" w:hAnsi="Cambria"/>
          <w:color w:val="000000"/>
        </w:rPr>
        <w:t xml:space="preserve">two </w:t>
      </w:r>
      <w:r w:rsidR="00530AFF">
        <w:rPr>
          <w:rFonts w:ascii="Cambria" w:hAnsi="Cambria"/>
          <w:color w:val="000000"/>
        </w:rPr>
        <w:t>camera</w:t>
      </w:r>
      <w:proofErr w:type="gramEnd"/>
      <w:r w:rsidR="00530AFF">
        <w:rPr>
          <w:rFonts w:ascii="Cambria" w:hAnsi="Cambria"/>
          <w:color w:val="000000"/>
        </w:rPr>
        <w:t xml:space="preserve"> view. Similarly, the end of bat flight activity was when a bat was not observed </w:t>
      </w:r>
      <w:r w:rsidR="009C4A40">
        <w:rPr>
          <w:rFonts w:ascii="Cambria" w:hAnsi="Cambria"/>
          <w:color w:val="000000"/>
        </w:rPr>
        <w:t xml:space="preserve">anymore </w:t>
      </w:r>
      <w:r w:rsidR="00530AFF">
        <w:rPr>
          <w:rFonts w:ascii="Cambria" w:hAnsi="Cambria"/>
          <w:color w:val="000000"/>
        </w:rPr>
        <w:t xml:space="preserve">in either of the camera views. </w:t>
      </w:r>
      <w:commentRangeStart w:id="35"/>
      <w:commentRangeStart w:id="36"/>
      <w:r w:rsidR="00530AFF">
        <w:rPr>
          <w:rFonts w:ascii="Cambria" w:hAnsi="Cambria"/>
          <w:color w:val="000000"/>
        </w:rPr>
        <w:t xml:space="preserve">Multi-bat contexts </w:t>
      </w:r>
      <w:del w:id="37" w:author="hgoerlitz" w:date="2021-01-15T16:50:00Z">
        <w:r w:rsidR="00530AFF" w:rsidDel="009C4A40">
          <w:rPr>
            <w:rFonts w:ascii="Cambria" w:hAnsi="Cambria"/>
            <w:color w:val="000000"/>
          </w:rPr>
          <w:delText xml:space="preserve"> </w:delText>
        </w:r>
      </w:del>
      <w:r w:rsidR="00530AFF">
        <w:rPr>
          <w:rFonts w:ascii="Cambria" w:hAnsi="Cambria"/>
          <w:color w:val="000000"/>
        </w:rPr>
        <w:t xml:space="preserve">could have dynamic transitions in the number of bats, and we annotated the start and end of the multi-bat activity with the part of the video that had the maximum number of bats (See SI </w:t>
      </w:r>
      <w:r w:rsidR="0014167B">
        <w:rPr>
          <w:rFonts w:ascii="Cambria" w:hAnsi="Cambria"/>
          <w:color w:val="000000"/>
        </w:rPr>
        <w:t>0.2</w:t>
      </w:r>
      <w:r w:rsidR="00530AFF">
        <w:rPr>
          <w:rFonts w:ascii="Cambria" w:hAnsi="Cambria"/>
          <w:color w:val="000000"/>
        </w:rPr>
        <w:t xml:space="preserve"> for more details).  </w:t>
      </w:r>
      <w:commentRangeEnd w:id="35"/>
      <w:r w:rsidR="009C4A40">
        <w:rPr>
          <w:rStyle w:val="CommentReference"/>
        </w:rPr>
        <w:commentReference w:id="35"/>
      </w:r>
      <w:commentRangeEnd w:id="36"/>
      <w:r w:rsidR="004F0BEA">
        <w:rPr>
          <w:rStyle w:val="CommentReference"/>
        </w:rPr>
        <w:commentReference w:id="36"/>
      </w:r>
    </w:p>
    <w:p w14:paraId="6B717802" w14:textId="77777777" w:rsidR="009B25C2" w:rsidRPr="009B25C2" w:rsidRDefault="009B25C2" w:rsidP="009056F7">
      <w:pPr>
        <w:pStyle w:val="BodyText"/>
      </w:pPr>
    </w:p>
    <w:p w14:paraId="3ED6FD05" w14:textId="47CA9FB3" w:rsidR="009641F7" w:rsidRDefault="002E0F51">
      <w:pPr>
        <w:pStyle w:val="Heading3"/>
      </w:pPr>
      <w:bookmarkStart w:id="38" w:name="X275d4f0ab53ac27e09de9879fafb25a9b1e1b3e"/>
      <w:r>
        <w:t>2</w:t>
      </w:r>
      <w:r w:rsidR="00A32D9A">
        <w:t>.</w:t>
      </w:r>
      <w:r w:rsidR="009C4A40">
        <w:t>4</w:t>
      </w:r>
      <w:r w:rsidR="00A32D9A">
        <w:t xml:space="preserve"> </w:t>
      </w:r>
      <w:bookmarkEnd w:id="38"/>
      <w:proofErr w:type="spellStart"/>
      <w:r w:rsidR="00631A63">
        <w:t>Synchronsing</w:t>
      </w:r>
      <w:proofErr w:type="spellEnd"/>
      <w:r w:rsidR="00631A63">
        <w:t xml:space="preserve"> bat flight activity in video and audio</w:t>
      </w:r>
    </w:p>
    <w:p w14:paraId="58B5874D" w14:textId="64357208" w:rsidR="009641F7" w:rsidRDefault="00A32D9A" w:rsidP="00292D7E">
      <w:pPr>
        <w:pStyle w:val="FirstParagraph"/>
      </w:pPr>
      <w:r>
        <w:t xml:space="preserve">For each </w:t>
      </w:r>
      <w:r w:rsidR="00EF3F16">
        <w:t xml:space="preserve">bat flight activity identified in the </w:t>
      </w:r>
      <w:r>
        <w:t xml:space="preserve">video, we </w:t>
      </w:r>
      <w:r w:rsidR="008415CE">
        <w:t xml:space="preserve">identified </w:t>
      </w:r>
      <w:r>
        <w:t xml:space="preserve">the corresponding region of </w:t>
      </w:r>
      <w:r w:rsidR="00631A63">
        <w:t xml:space="preserve">the </w:t>
      </w:r>
      <w:r>
        <w:t xml:space="preserve">recorded audio. </w:t>
      </w:r>
      <w:r w:rsidR="00D866EB">
        <w:t xml:space="preserve">The synchronization signal in the video was quantified by </w:t>
      </w:r>
      <w:r w:rsidR="008415CE">
        <w:t xml:space="preserve">quantifying </w:t>
      </w:r>
      <w:r w:rsidR="00D866EB">
        <w:t>the median intensit</w:t>
      </w:r>
      <w:r w:rsidR="008415CE">
        <w:t>y of the pixels in the region around</w:t>
      </w:r>
      <w:r w:rsidR="00D866EB">
        <w:t xml:space="preserve"> the LED. </w:t>
      </w:r>
      <w:r w:rsidR="008415CE">
        <w:t xml:space="preserve">We then cross-correlated the normalized </w:t>
      </w:r>
      <w:proofErr w:type="spellStart"/>
      <w:r w:rsidR="008415CE">
        <w:t>normalized</w:t>
      </w:r>
      <w:proofErr w:type="spellEnd"/>
      <w:r w:rsidR="008415CE">
        <w:t xml:space="preserve"> pixel intensity </w:t>
      </w:r>
      <w:r>
        <w:t xml:space="preserve">with the recorded ON/OFF voltage signal in the </w:t>
      </w:r>
      <w:r>
        <w:lastRenderedPageBreak/>
        <w:t xml:space="preserve">audio. We managed to successfully find audio matches for 1181 video annotations (55% </w:t>
      </w:r>
      <w:r w:rsidR="007526DF">
        <w:t>of 2132</w:t>
      </w:r>
      <w:r w:rsidR="00FE35C5">
        <w:t xml:space="preserve"> </w:t>
      </w:r>
      <w:r>
        <w:t xml:space="preserve">video annotations). The low match rate is primarily due to the fluctuating camera frame rates, and because many of the matched audio files </w:t>
      </w:r>
      <w:r w:rsidR="00292D7E">
        <w:t xml:space="preserve">originated from </w:t>
      </w:r>
      <w:r>
        <w:t>non-target bat species</w:t>
      </w:r>
      <w:r w:rsidR="00292D7E">
        <w:t xml:space="preserve">, which could not be discriminated from </w:t>
      </w:r>
      <w:r w:rsidR="00292D7E">
        <w:t xml:space="preserve">our target </w:t>
      </w:r>
      <w:proofErr w:type="spellStart"/>
      <w:r w:rsidR="00292D7E">
        <w:t>speices</w:t>
      </w:r>
      <w:proofErr w:type="spellEnd"/>
      <w:r w:rsidR="00292D7E">
        <w:t xml:space="preserve"> </w:t>
      </w:r>
      <w:r w:rsidR="00292D7E" w:rsidRPr="004F0BEA">
        <w:rPr>
          <w:i/>
        </w:rPr>
        <w:t xml:space="preserve">R. </w:t>
      </w:r>
      <w:proofErr w:type="spellStart"/>
      <w:r w:rsidR="00292D7E" w:rsidRPr="004F0BEA">
        <w:rPr>
          <w:i/>
        </w:rPr>
        <w:t>mehelyi</w:t>
      </w:r>
      <w:proofErr w:type="spellEnd"/>
      <w:r w:rsidR="00292D7E" w:rsidRPr="004F0BEA">
        <w:rPr>
          <w:i/>
        </w:rPr>
        <w:t>/</w:t>
      </w:r>
      <w:proofErr w:type="spellStart"/>
      <w:r w:rsidR="00292D7E" w:rsidRPr="004F0BEA">
        <w:rPr>
          <w:i/>
        </w:rPr>
        <w:t>euryale</w:t>
      </w:r>
      <w:proofErr w:type="spellEnd"/>
      <w:r w:rsidR="00292D7E">
        <w:t xml:space="preserve"> while annotating the videos</w:t>
      </w:r>
      <w:r w:rsidR="00292D7E">
        <w:t>.</w:t>
      </w:r>
      <w:r>
        <w:t xml:space="preserve"> </w:t>
      </w:r>
      <w:r w:rsidR="00292D7E">
        <w:t xml:space="preserve">Observed non-target species </w:t>
      </w:r>
      <w:r>
        <w:t xml:space="preserve">were </w:t>
      </w:r>
      <w:r>
        <w:rPr>
          <w:i/>
        </w:rPr>
        <w:t xml:space="preserve">R. </w:t>
      </w:r>
      <w:proofErr w:type="spellStart"/>
      <w:r>
        <w:rPr>
          <w:i/>
        </w:rPr>
        <w:t>ferrumequinum</w:t>
      </w:r>
      <w:proofErr w:type="spellEnd"/>
      <w:r w:rsidR="00292D7E">
        <w:t xml:space="preserve"> and</w:t>
      </w:r>
      <w:r>
        <w:t xml:space="preserve"> </w:t>
      </w:r>
      <w:proofErr w:type="spellStart"/>
      <w:r>
        <w:t>vespertilionid</w:t>
      </w:r>
      <w:proofErr w:type="spellEnd"/>
      <w:r>
        <w:t xml:space="preserve"> and miniopterid FM bats, all of which occur in the </w:t>
      </w:r>
      <w:proofErr w:type="spellStart"/>
      <w:r>
        <w:t>Orlova</w:t>
      </w:r>
      <w:proofErr w:type="spellEnd"/>
      <w:r>
        <w:t xml:space="preserve"> Chuka cave system (Ivanova 2005). For the acoustic analysis we chose matched audio files that only had </w:t>
      </w:r>
      <w:r>
        <w:rPr>
          <w:i/>
        </w:rPr>
        <w:t>R. euryale</w:t>
      </w:r>
      <w:r>
        <w:t xml:space="preserve"> and/or </w:t>
      </w:r>
      <w:r>
        <w:rPr>
          <w:i/>
        </w:rPr>
        <w:t>R. meheyli</w:t>
      </w:r>
      <w:r>
        <w:t xml:space="preserve"> calls. </w:t>
      </w:r>
    </w:p>
    <w:p w14:paraId="199C48DA" w14:textId="77777777" w:rsidR="0073475D" w:rsidRPr="0073475D" w:rsidRDefault="0073475D" w:rsidP="008A302D">
      <w:pPr>
        <w:pStyle w:val="BodyText"/>
      </w:pPr>
    </w:p>
    <w:p w14:paraId="471470AF" w14:textId="0924CBEE" w:rsidR="009641F7" w:rsidRDefault="002E0F51">
      <w:pPr>
        <w:pStyle w:val="Heading2"/>
      </w:pPr>
      <w:bookmarkStart w:id="39" w:name="acoustic-parameter-analysis"/>
      <w:r>
        <w:t>2</w:t>
      </w:r>
      <w:r w:rsidR="00A32D9A">
        <w:t>.</w:t>
      </w:r>
      <w:del w:id="40" w:author="hgoerlitz" w:date="2021-01-15T16:53:00Z">
        <w:r w:rsidDel="001866A9">
          <w:delText>3</w:delText>
        </w:r>
        <w:r w:rsidR="00A32D9A" w:rsidDel="001866A9">
          <w:delText xml:space="preserve"> </w:delText>
        </w:r>
      </w:del>
      <w:ins w:id="41" w:author="hgoerlitz" w:date="2021-01-15T16:53:00Z">
        <w:r w:rsidR="001866A9">
          <w:t xml:space="preserve">5 </w:t>
        </w:r>
      </w:ins>
      <w:r w:rsidR="00A32D9A">
        <w:t>Acoustic parameter analysis</w:t>
      </w:r>
      <w:bookmarkEnd w:id="39"/>
    </w:p>
    <w:p w14:paraId="7633D000" w14:textId="58ECDB27" w:rsidR="009641F7" w:rsidRDefault="00A32D9A">
      <w:pPr>
        <w:pStyle w:val="FirstParagraph"/>
      </w:pPr>
      <w:r>
        <w:t xml:space="preserve">All </w:t>
      </w:r>
      <w:r w:rsidR="003D0E75">
        <w:t xml:space="preserve">flight activity </w:t>
      </w:r>
      <w:r>
        <w:t xml:space="preserve">matched audio files </w:t>
      </w:r>
      <w:r w:rsidR="00F442AD">
        <w:t xml:space="preserve">(henceforth referred to as flight-activity audio) </w:t>
      </w:r>
      <w:r>
        <w:t>were first forward-backward high-pass filtered at 70 kHz</w:t>
      </w:r>
      <w:r w:rsidR="0073475D">
        <w:t xml:space="preserve"> (2nd order Butterworth filter)</w:t>
      </w:r>
      <w:r>
        <w:t>. For the analysis we used recordings from the first microphone, as it appeared to have consistently captured calls with the least reverberance of the three channels. The first microphone was located facing the cave opening, perhaps therefore capturing calls of both entering and exiting bats well.</w:t>
      </w:r>
    </w:p>
    <w:p w14:paraId="3CBF7574" w14:textId="0BD9FC9E" w:rsidR="009641F7" w:rsidRDefault="00A32D9A">
      <w:pPr>
        <w:pStyle w:val="BodyText"/>
      </w:pPr>
      <w:r>
        <w:t xml:space="preserve">We quantified frequency, duration and amplitude </w:t>
      </w:r>
      <w:r w:rsidR="00997EB5">
        <w:t xml:space="preserve">of the three </w:t>
      </w:r>
      <w:del w:id="42" w:author="hgoerlitz" w:date="2021-01-15T17:05:00Z">
        <w:r w:rsidDel="006C4C7A">
          <w:delText xml:space="preserve">parts </w:delText>
        </w:r>
      </w:del>
      <w:ins w:id="43" w:author="hgoerlitz" w:date="2021-01-15T17:05:00Z">
        <w:r w:rsidR="006C4C7A">
          <w:t xml:space="preserve">components </w:t>
        </w:r>
      </w:ins>
      <w:r>
        <w:t>of the echolocation call (</w:t>
      </w:r>
      <w:proofErr w:type="spellStart"/>
      <w:r>
        <w:t>iFM</w:t>
      </w:r>
      <w:proofErr w:type="spellEnd"/>
      <w:r>
        <w:t>,</w:t>
      </w:r>
      <w:r w:rsidR="00AB74A7">
        <w:t xml:space="preserve"> </w:t>
      </w:r>
      <w:r>
        <w:t xml:space="preserve">CF and </w:t>
      </w:r>
      <w:proofErr w:type="spellStart"/>
      <w:r>
        <w:t>tFM</w:t>
      </w:r>
      <w:proofErr w:type="spellEnd"/>
      <w:r>
        <w:t xml:space="preserve">) using two complementary acoustic analyses. The first analysis is the ‘individual call’ analysis, where we measured parameters of one </w:t>
      </w:r>
      <w:r w:rsidR="00997EB5">
        <w:t xml:space="preserve">individual echolocation </w:t>
      </w:r>
      <w:r>
        <w:t xml:space="preserve">call from each </w:t>
      </w:r>
      <w:r w:rsidR="006C4C7A">
        <w:t xml:space="preserve">flight activity </w:t>
      </w:r>
      <w:r>
        <w:t>audio</w:t>
      </w:r>
      <w:r w:rsidR="00997EB5">
        <w:t xml:space="preserve"> file</w:t>
      </w:r>
      <w:r>
        <w:t xml:space="preserve">. The second analysis is the ‘window’ analysis. Each </w:t>
      </w:r>
      <w:r w:rsidR="00DE17EF">
        <w:t xml:space="preserve">flight-activity </w:t>
      </w:r>
      <w:r>
        <w:t xml:space="preserve">audio was split into </w:t>
      </w:r>
      <w:r w:rsidR="00997EB5">
        <w:t xml:space="preserve">consecutive windows of </w:t>
      </w:r>
      <w:r>
        <w:t>50</w:t>
      </w:r>
      <w:r w:rsidR="00997EB5">
        <w:t> </w:t>
      </w:r>
      <w:r>
        <w:t>ms</w:t>
      </w:r>
      <w:r w:rsidR="00997EB5">
        <w:t xml:space="preserve"> duration</w:t>
      </w:r>
      <w:r>
        <w:t xml:space="preserve">. We then measured the acoustic parameters </w:t>
      </w:r>
      <w:r w:rsidR="00997EB5">
        <w:t xml:space="preserve">per window of </w:t>
      </w:r>
      <w:r>
        <w:t xml:space="preserve">all windows of a </w:t>
      </w:r>
      <w:r w:rsidR="00DE17EF">
        <w:t>flight-activity audio</w:t>
      </w:r>
      <w:r>
        <w:t xml:space="preserve">. In recordings with multiple bats, the 50 ms windows could </w:t>
      </w:r>
      <w:r w:rsidR="00997EB5">
        <w:t xml:space="preserve">contain </w:t>
      </w:r>
      <w:r>
        <w:t>overlapping calls.</w:t>
      </w:r>
    </w:p>
    <w:p w14:paraId="1809BAE2" w14:textId="77777777" w:rsidR="009641F7" w:rsidRDefault="00A32D9A">
      <w:pPr>
        <w:pStyle w:val="BodyText"/>
      </w:pPr>
      <w:r>
        <w:t>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recordings,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 ‘virtual’ multi-bat audio files created by adding multiple single bat audio files. These ‘virtual’ 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our results.</w:t>
      </w:r>
    </w:p>
    <w:p w14:paraId="48533E7A" w14:textId="32C9E0E0" w:rsidR="009641F7" w:rsidRDefault="002E0F51">
      <w:pPr>
        <w:pStyle w:val="Heading3"/>
      </w:pPr>
      <w:bookmarkStart w:id="44" w:name="individual-call-measurements"/>
      <w:r>
        <w:t>2</w:t>
      </w:r>
      <w:r w:rsidR="00A32D9A">
        <w:t>.</w:t>
      </w:r>
      <w:r w:rsidR="001866A9">
        <w:t>5</w:t>
      </w:r>
      <w:r>
        <w:t>.</w:t>
      </w:r>
      <w:r w:rsidR="00A32D9A">
        <w:t xml:space="preserve">1 Individual call </w:t>
      </w:r>
      <w:bookmarkEnd w:id="44"/>
      <w:r w:rsidR="000C04D9">
        <w:t>analysis</w:t>
      </w:r>
    </w:p>
    <w:p w14:paraId="148A3ED4" w14:textId="6C99EF58" w:rsidR="009641F7" w:rsidRDefault="00B30295" w:rsidP="009056F7">
      <w:pPr>
        <w:pStyle w:val="FirstParagraph"/>
      </w:pPr>
      <w:r>
        <w:t xml:space="preserve">Per </w:t>
      </w:r>
      <w:r w:rsidR="0032607F">
        <w:t xml:space="preserve">flight </w:t>
      </w:r>
      <w:r w:rsidR="00F55D84">
        <w:t>activity</w:t>
      </w:r>
      <w:r w:rsidR="00F442AD">
        <w:t xml:space="preserve"> audio</w:t>
      </w:r>
      <w:r>
        <w:t xml:space="preserve">, we chose one </w:t>
      </w:r>
      <w:r w:rsidR="00D75955">
        <w:t>call</w:t>
      </w:r>
      <w:r w:rsidR="00A32D9A">
        <w:t xml:space="preserve"> that </w:t>
      </w:r>
      <w:r>
        <w:t xml:space="preserve">was </w:t>
      </w:r>
      <w:r w:rsidR="00A32D9A">
        <w:t xml:space="preserve">not overlapped by other calls and </w:t>
      </w:r>
      <w:r>
        <w:t xml:space="preserve">that had </w:t>
      </w:r>
      <w:r w:rsidR="00CA4B8B">
        <w:t xml:space="preserve">a </w:t>
      </w:r>
      <w:r w:rsidR="00A32D9A">
        <w:t>signal-to-noise ratio</w:t>
      </w:r>
      <w:r w:rsidR="00CA4B8B">
        <w:t xml:space="preserve"> of at least 20 dB</w:t>
      </w:r>
      <w:r w:rsidR="00A32D9A">
        <w:t xml:space="preserve"> (Figure 2) through a random search protocol (SI </w:t>
      </w:r>
      <w:r w:rsidR="0014167B">
        <w:t>0.3</w:t>
      </w:r>
      <w:r w:rsidR="00A32D9A">
        <w:t xml:space="preserve">). Briefly, </w:t>
      </w:r>
      <w:r>
        <w:t xml:space="preserve">from a randomly determined </w:t>
      </w:r>
      <w:r w:rsidR="00A32D9A">
        <w:t>time point</w:t>
      </w:r>
      <w:r>
        <w:t xml:space="preserve">, an </w:t>
      </w:r>
      <w:r w:rsidR="00A32D9A">
        <w:t xml:space="preserve">experimenter began searching </w:t>
      </w:r>
      <w:r w:rsidR="0032607F">
        <w:t>into a randomly determined direction (backward or forward in time)</w:t>
      </w:r>
      <w:r w:rsidR="0032607F" w:rsidDel="0032607F">
        <w:t xml:space="preserve"> </w:t>
      </w:r>
      <w:r w:rsidR="00A32D9A">
        <w:t xml:space="preserve">until a suitable </w:t>
      </w:r>
      <w:del w:id="45" w:author="hgoerlitz" w:date="2021-01-15T17:06:00Z">
        <w:r w:rsidR="00A32D9A" w:rsidDel="006C4C7A">
          <w:lastRenderedPageBreak/>
          <w:delText xml:space="preserve">horseshoebat </w:delText>
        </w:r>
      </w:del>
      <w:r w:rsidR="00A32D9A">
        <w:t xml:space="preserve">call </w:t>
      </w:r>
      <w:r w:rsidR="0032607F">
        <w:t>was found</w:t>
      </w:r>
      <w:r w:rsidR="00A32D9A">
        <w:t xml:space="preserve">. </w:t>
      </w:r>
      <w:r w:rsidR="00F442AD">
        <w:t>W</w:t>
      </w:r>
      <w:r w:rsidR="00A32D9A">
        <w:t xml:space="preserve">e were able to find 226 individual calls </w:t>
      </w:r>
      <w:del w:id="46" w:author="hgoerlitz" w:date="2021-01-15T17:06:00Z">
        <w:r w:rsidR="00A32D9A" w:rsidDel="006C4C7A">
          <w:delText xml:space="preserve"> </w:delText>
        </w:r>
      </w:del>
      <w:r w:rsidR="00A32D9A">
        <w:t xml:space="preserve">across all the </w:t>
      </w:r>
      <w:proofErr w:type="spellStart"/>
      <w:r w:rsidR="00A32D9A">
        <w:t>synchronised</w:t>
      </w:r>
      <w:proofErr w:type="spellEnd"/>
      <w:r w:rsidR="00A32D9A">
        <w:t xml:space="preserve"> audio files. Calls were automatically segmented into their corresponding parts iFM, tFM or CF (Tian and Schnitzler 1997) (Figure 2) using the </w:t>
      </w:r>
      <w:r w:rsidR="00A32D9A">
        <w:rPr>
          <w:i/>
        </w:rPr>
        <w:t>itsfm</w:t>
      </w:r>
      <w:r w:rsidR="00A32D9A">
        <w:t xml:space="preserve"> package [Beleyur (2020);</w:t>
      </w:r>
      <w:r w:rsidR="00A32D9A">
        <w:rPr>
          <w:i/>
        </w:rPr>
        <w:t>biorxivpaper</w:t>
      </w:r>
      <w:r w:rsidR="00A32D9A">
        <w:t xml:space="preserve">]. Most approaches to date focus on segmenting CF-FM calls into their components by high/low pass filtering around the peak frequency of the call (Siemers et al. 2005; Schuchmann, Puechmaille, and Siemers 2012; Tian and Schnitzler 1997; Lu, Zhang, and Luo 2020; Schoeppler, Schnitzler, and Denzinger 2018). For an accurate estimate of the peak frequency, this approach requires a recording of the call with a prominent CF component. While suitable for laboratory studies, filtering around the peak frequency fails in the analysis of CF-FM calls recorded in the field under a variety of conditions eg. calls with loud FM and faint CF components. </w:t>
      </w:r>
      <w:proofErr w:type="spellStart"/>
      <w:r w:rsidR="00A32D9A">
        <w:rPr>
          <w:i/>
        </w:rPr>
        <w:t>itsfm</w:t>
      </w:r>
      <w:proofErr w:type="spellEnd"/>
      <w:r w:rsidR="00A32D9A">
        <w:t xml:space="preserve"> overcomes these limitations by tracking the </w:t>
      </w:r>
      <w:r w:rsidR="00A32D9A">
        <w:rPr>
          <w:i/>
        </w:rPr>
        <w:t>change</w:t>
      </w:r>
      <w:r w:rsidR="00A32D9A">
        <w:t xml:space="preserve"> in frequency over </w:t>
      </w:r>
      <w:del w:id="47" w:author="hgoerlitz" w:date="2021-01-15T17:07:00Z">
        <w:r w:rsidR="00A32D9A" w:rsidDel="006C4C7A">
          <w:delText xml:space="preserve">the call </w:delText>
        </w:r>
      </w:del>
      <w:ins w:id="48" w:author="hgoerlitz" w:date="2021-01-15T17:07:00Z">
        <w:r w:rsidR="006C4C7A">
          <w:t xml:space="preserve">time </w:t>
        </w:r>
      </w:ins>
      <w:r w:rsidR="00A32D9A">
        <w:t>to segment it into FM and CF components.</w:t>
      </w:r>
    </w:p>
    <w:p w14:paraId="16990649" w14:textId="77777777" w:rsidR="009641F7" w:rsidRDefault="00A32D9A">
      <w:pPr>
        <w:pStyle w:val="CaptionedFigure"/>
      </w:pPr>
      <w:r>
        <w:rPr>
          <w:noProof/>
        </w:rPr>
        <w:drawing>
          <wp:inline distT="0" distB="0" distL="0" distR="0" wp14:anchorId="22A593FF" wp14:editId="452B6EB6">
            <wp:extent cx="5334000" cy="3982363"/>
            <wp:effectExtent l="0" t="0" r="0" b="0"/>
            <wp:docPr id="2" name="Picture"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wp:cNvGraphicFramePr/>
            <a:graphic xmlns:a="http://schemas.openxmlformats.org/drawingml/2006/main">
              <a:graphicData uri="http://schemas.openxmlformats.org/drawingml/2006/picture">
                <pic:pic xmlns:pic="http://schemas.openxmlformats.org/drawingml/2006/picture">
                  <pic:nvPicPr>
                    <pic:cNvPr id="0" name="Picture" descr="figures/fig1_labelled_original_from_20180816_21502300_30.png"/>
                    <pic:cNvPicPr>
                      <a:picLocks noChangeAspect="1" noChangeArrowheads="1"/>
                    </pic:cNvPicPr>
                  </pic:nvPicPr>
                  <pic:blipFill>
                    <a:blip r:embed="rId12"/>
                    <a:stretch>
                      <a:fillRect/>
                    </a:stretch>
                  </pic:blipFill>
                  <pic:spPr bwMode="auto">
                    <a:xfrm>
                      <a:off x="0" y="0"/>
                      <a:ext cx="5334000" cy="3982363"/>
                    </a:xfrm>
                    <a:prstGeom prst="rect">
                      <a:avLst/>
                    </a:prstGeom>
                    <a:noFill/>
                    <a:ln w="9525">
                      <a:noFill/>
                      <a:headEnd/>
                      <a:tailEnd/>
                    </a:ln>
                  </pic:spPr>
                </pic:pic>
              </a:graphicData>
            </a:graphic>
          </wp:inline>
        </w:drawing>
      </w:r>
    </w:p>
    <w:p w14:paraId="0792EC00" w14:textId="32609848" w:rsidR="009641F7" w:rsidRDefault="00A32D9A">
      <w:pPr>
        <w:pStyle w:val="ImageCaption"/>
      </w:pPr>
      <w:r>
        <w:t xml:space="preserve">Figure 2:  Example of a </w:t>
      </w:r>
      <w:r w:rsidR="00A321BE">
        <w:t xml:space="preserve">manually selected </w:t>
      </w:r>
      <w:r w:rsidR="006C4C7A">
        <w:t xml:space="preserve">single </w:t>
      </w:r>
      <w:r>
        <w:t>CF-FM call</w:t>
      </w:r>
      <w:r w:rsidR="00A321BE">
        <w:t xml:space="preserve">, which was </w:t>
      </w:r>
      <w:r>
        <w:t xml:space="preserve">automatically segmented </w:t>
      </w:r>
      <w:r w:rsidR="00A321BE">
        <w:t xml:space="preserve">into </w:t>
      </w:r>
      <w:r w:rsidR="006C4C7A">
        <w:t>its initial frequency-modulated (</w:t>
      </w:r>
      <w:proofErr w:type="spellStart"/>
      <w:r>
        <w:t>iFM</w:t>
      </w:r>
      <w:proofErr w:type="spellEnd"/>
      <w:r w:rsidR="006C4C7A">
        <w:t>)</w:t>
      </w:r>
      <w:r>
        <w:t xml:space="preserve">, </w:t>
      </w:r>
      <w:r w:rsidR="006C4C7A">
        <w:t>central constant-frequency (</w:t>
      </w:r>
      <w:r>
        <w:t>CF</w:t>
      </w:r>
      <w:r w:rsidR="006C4C7A">
        <w:t>)</w:t>
      </w:r>
      <w:r>
        <w:t xml:space="preserve"> and </w:t>
      </w:r>
      <w:r w:rsidR="006C4C7A">
        <w:t>terminal frequency-modulated (</w:t>
      </w:r>
      <w:proofErr w:type="spellStart"/>
      <w:r>
        <w:t>tFM</w:t>
      </w:r>
      <w:proofErr w:type="spellEnd"/>
      <w:r w:rsidR="006C4C7A">
        <w:t>) components</w:t>
      </w:r>
      <w:r>
        <w:t xml:space="preserve"> based on </w:t>
      </w:r>
      <w:ins w:id="49" w:author="tbeleyur" w:date="2021-01-17T15:46:00Z">
        <w:r w:rsidR="00561DE3">
          <w:t xml:space="preserve">rate of </w:t>
        </w:r>
      </w:ins>
      <w:commentRangeStart w:id="50"/>
      <w:commentRangeStart w:id="51"/>
      <w:r>
        <w:t xml:space="preserve">frequency </w:t>
      </w:r>
      <w:r w:rsidR="006C4C7A">
        <w:t>change over time</w:t>
      </w:r>
      <w:commentRangeEnd w:id="50"/>
      <w:r w:rsidR="006C4C7A">
        <w:rPr>
          <w:rStyle w:val="CommentReference"/>
          <w:i w:val="0"/>
        </w:rPr>
        <w:commentReference w:id="50"/>
      </w:r>
      <w:commentRangeEnd w:id="51"/>
      <w:r w:rsidR="00561DE3">
        <w:rPr>
          <w:rStyle w:val="CommentReference"/>
          <w:i w:val="0"/>
        </w:rPr>
        <w:commentReference w:id="51"/>
      </w:r>
      <w:r w:rsidR="00A321BE">
        <w:t xml:space="preserve">, using the </w:t>
      </w:r>
      <w:proofErr w:type="spellStart"/>
      <w:r w:rsidR="00A321BE">
        <w:t>itsFM</w:t>
      </w:r>
      <w:proofErr w:type="spellEnd"/>
      <w:r w:rsidR="00A321BE">
        <w:t xml:space="preserve"> package</w:t>
      </w:r>
      <w:r>
        <w:t xml:space="preserve">. The itsfm package allows accurate segmentation into call </w:t>
      </w:r>
      <w:r w:rsidR="006C4C7A">
        <w:t xml:space="preserve">components </w:t>
      </w:r>
      <w:r>
        <w:t>under challenging recording conditions</w:t>
      </w:r>
    </w:p>
    <w:p w14:paraId="2A74686F" w14:textId="09C29342" w:rsidR="009641F7" w:rsidRDefault="00A32D9A">
      <w:pPr>
        <w:pStyle w:val="BodyText"/>
      </w:pPr>
      <w:r>
        <w:t xml:space="preserve">From the segmented CF and FM components we measured specific parameters. In the CF component, we measured the peak frequency, RMS </w:t>
      </w:r>
      <w:r w:rsidR="00A321BE">
        <w:t xml:space="preserve">level </w:t>
      </w:r>
      <w:r>
        <w:t xml:space="preserve">and duration. The CF peak frequency was quantified </w:t>
      </w:r>
      <w:del w:id="52" w:author="hgoerlitz" w:date="2021-01-15T17:10:00Z">
        <w:r w:rsidDel="006C4C7A">
          <w:delText xml:space="preserve">as </w:delText>
        </w:r>
      </w:del>
      <w:ins w:id="53" w:author="hgoerlitz" w:date="2021-01-15T17:10:00Z">
        <w:r w:rsidR="006C4C7A">
          <w:t xml:space="preserve">because </w:t>
        </w:r>
      </w:ins>
      <w:r>
        <w:t>bats may shift their CF frequencies in the presence of conspecifics</w:t>
      </w:r>
      <w:ins w:id="54" w:author="hgoerlitz" w:date="2021-01-15T17:10:00Z">
        <w:r w:rsidR="006C4C7A">
          <w:t xml:space="preserve">. [RATIONALES for the other measures?] </w:t>
        </w:r>
      </w:ins>
      <w:r>
        <w:t xml:space="preserve">From the FM components, we </w:t>
      </w:r>
      <w:r>
        <w:lastRenderedPageBreak/>
        <w:t xml:space="preserve">measured the lower frequency (-10 dB peak frequency of the FM audio segment), bandwidth (defined as difference between the CF peak frequency and the lower frequency of the FM segment), RMS </w:t>
      </w:r>
      <w:r w:rsidR="00FD32CF">
        <w:t xml:space="preserve">level </w:t>
      </w:r>
      <w:r>
        <w:t>and duration</w:t>
      </w:r>
      <w:r w:rsidR="00BA37C1">
        <w:t xml:space="preserve">. </w:t>
      </w:r>
      <w:ins w:id="55" w:author="tbeleyur" w:date="2021-01-17T15:49:00Z">
        <w:r w:rsidR="00FE3FE1">
          <w:t>We also calculate</w:t>
        </w:r>
        <w:r w:rsidR="00737707">
          <w:t>d</w:t>
        </w:r>
        <w:r w:rsidR="00FE3FE1">
          <w:t xml:space="preserve"> the </w:t>
        </w:r>
        <w:proofErr w:type="spellStart"/>
        <w:r w:rsidR="00FE3FE1">
          <w:t>iFM</w:t>
        </w:r>
        <w:proofErr w:type="spellEnd"/>
        <w:r w:rsidR="00FE3FE1">
          <w:t xml:space="preserve">/CF and </w:t>
        </w:r>
        <w:proofErr w:type="spellStart"/>
        <w:r w:rsidR="00FE3FE1">
          <w:t>tFM</w:t>
        </w:r>
        <w:proofErr w:type="spellEnd"/>
        <w:r w:rsidR="00FE3FE1">
          <w:t xml:space="preserve">/CF amplitude ratios, i.e., the relative amplitude of the </w:t>
        </w:r>
        <w:proofErr w:type="spellStart"/>
        <w:r w:rsidR="00FE3FE1">
          <w:t>iFM</w:t>
        </w:r>
        <w:proofErr w:type="spellEnd"/>
        <w:r w:rsidR="00FE3FE1">
          <w:t xml:space="preserve"> and </w:t>
        </w:r>
        <w:proofErr w:type="spellStart"/>
        <w:r w:rsidR="00FE3FE1">
          <w:t>tFM</w:t>
        </w:r>
        <w:proofErr w:type="spellEnd"/>
        <w:r w:rsidR="00FE3FE1">
          <w:t xml:space="preserve"> component relative to the CF component</w:t>
        </w:r>
      </w:ins>
      <w:del w:id="56" w:author="tbeleyur" w:date="2021-01-17T15:49:00Z">
        <w:r w:rsidR="00CA4B8B" w:rsidDel="00E3491B">
          <w:delText>)</w:delText>
        </w:r>
      </w:del>
      <w:r w:rsidR="00CA4B8B">
        <w:t>.</w:t>
      </w:r>
      <w:r w:rsidR="006C4C7A">
        <w:t xml:space="preserve"> </w:t>
      </w:r>
      <w:r>
        <w:t>The relative call component measures were calculated as CF-FM bats are known to independently vary the level of call components in a context specific manner (Tian and Schnitzler 1997; Lu, Zhang, and Luo 2020).</w:t>
      </w:r>
    </w:p>
    <w:p w14:paraId="4ED73926" w14:textId="7F744321" w:rsidR="009641F7" w:rsidRDefault="002E0F51">
      <w:pPr>
        <w:pStyle w:val="Heading3"/>
      </w:pPr>
      <w:bookmarkStart w:id="57" w:name="window-measurements"/>
      <w:commentRangeStart w:id="58"/>
      <w:r>
        <w:t>2.</w:t>
      </w:r>
      <w:del w:id="59" w:author="hgoerlitz" w:date="2021-01-15T16:53:00Z">
        <w:r w:rsidDel="001866A9">
          <w:delText>3</w:delText>
        </w:r>
      </w:del>
      <w:ins w:id="60" w:author="hgoerlitz" w:date="2021-01-15T16:53:00Z">
        <w:r w:rsidR="001866A9">
          <w:t>5</w:t>
        </w:r>
      </w:ins>
      <w:r w:rsidR="00A32D9A">
        <w:t>.2 Window</w:t>
      </w:r>
      <w:ins w:id="61" w:author="hgoerlitz" w:date="2021-01-15T17:17:00Z">
        <w:r w:rsidR="000C04D9">
          <w:t>ed calls analysis</w:t>
        </w:r>
      </w:ins>
      <w:del w:id="62" w:author="hgoerlitz" w:date="2021-01-15T17:17:00Z">
        <w:r w:rsidR="00A32D9A" w:rsidDel="000C04D9">
          <w:delText xml:space="preserve"> measurements</w:delText>
        </w:r>
      </w:del>
      <w:bookmarkEnd w:id="57"/>
      <w:commentRangeEnd w:id="58"/>
      <w:r w:rsidR="000C04D9">
        <w:rPr>
          <w:rStyle w:val="CommentReference"/>
          <w:rFonts w:asciiTheme="minorHAnsi" w:eastAsiaTheme="minorHAnsi" w:hAnsiTheme="minorHAnsi" w:cstheme="minorBidi"/>
          <w:b w:val="0"/>
          <w:bCs w:val="0"/>
          <w:color w:val="auto"/>
        </w:rPr>
        <w:commentReference w:id="58"/>
      </w:r>
    </w:p>
    <w:p w14:paraId="31B843F1" w14:textId="738EC110" w:rsidR="009641F7" w:rsidDel="006C4C7A" w:rsidRDefault="00A32D9A">
      <w:pPr>
        <w:pStyle w:val="FirstParagraph"/>
        <w:rPr>
          <w:del w:id="63" w:author="hgoerlitz" w:date="2021-01-15T17:13:00Z"/>
        </w:rPr>
      </w:pPr>
      <w:r>
        <w:t xml:space="preserve">Each </w:t>
      </w:r>
      <w:r w:rsidR="00F012FE">
        <w:t xml:space="preserve">flight activity </w:t>
      </w:r>
      <w:r>
        <w:t>audio was split into consecutive 50</w:t>
      </w:r>
      <w:r w:rsidR="00486D5F">
        <w:t> </w:t>
      </w:r>
      <w:r>
        <w:t>ms windows (</w:t>
      </w:r>
      <w:r w:rsidR="00CA4B8B">
        <w:t xml:space="preserve">See </w:t>
      </w:r>
      <w:r>
        <w:t xml:space="preserve">SI </w:t>
      </w:r>
      <w:r w:rsidR="0074584B">
        <w:t>0.4</w:t>
      </w:r>
      <w:r w:rsidR="00CA4B8B">
        <w:t xml:space="preserve"> for details of window </w:t>
      </w:r>
      <w:r w:rsidR="0023453C">
        <w:t>splitting</w:t>
      </w:r>
      <w:r>
        <w:t xml:space="preserve">). </w:t>
      </w:r>
      <w:r w:rsidR="00486D5F">
        <w:t xml:space="preserve">We chose a window duration </w:t>
      </w:r>
      <w:r>
        <w:t>of 50</w:t>
      </w:r>
      <w:r w:rsidR="00486D5F">
        <w:t> </w:t>
      </w:r>
      <w:r>
        <w:t>ms as it provided high spectral resolution (20</w:t>
      </w:r>
      <w:r w:rsidR="00486D5F">
        <w:t> </w:t>
      </w:r>
      <w:r>
        <w:t>Hz at 250</w:t>
      </w:r>
      <w:r w:rsidR="00486D5F">
        <w:t> </w:t>
      </w:r>
      <w:r>
        <w:t xml:space="preserve">kHz sampling rate) </w:t>
      </w:r>
      <w:r w:rsidR="00486D5F">
        <w:t xml:space="preserve">that allows </w:t>
      </w:r>
      <w:r>
        <w:t xml:space="preserve">to distinguish </w:t>
      </w:r>
      <w:r w:rsidR="00486D5F">
        <w:t xml:space="preserve">between </w:t>
      </w:r>
      <w:r>
        <w:t xml:space="preserve">multiple CF components that may be </w:t>
      </w:r>
      <w:r w:rsidR="00486D5F">
        <w:t>contained in the window</w:t>
      </w:r>
      <w:r>
        <w:t xml:space="preserve">. Initial observations showed that 50 ms was about the longest observed duration of a bat call in our data, and was about twice the length of typical calls. </w:t>
      </w:r>
    </w:p>
    <w:p w14:paraId="051345ED" w14:textId="6BC32026" w:rsidR="009641F7" w:rsidRDefault="00A32D9A">
      <w:pPr>
        <w:pStyle w:val="FirstParagraph"/>
        <w:pPrChange w:id="64" w:author="hgoerlitz" w:date="2021-01-15T17:13:00Z">
          <w:pPr>
            <w:pStyle w:val="BodyText"/>
          </w:pPr>
        </w:pPrChange>
      </w:pPr>
      <w:r>
        <w:t xml:space="preserve">Over the course of a </w:t>
      </w:r>
      <w:r w:rsidR="00416AD2">
        <w:t xml:space="preserve">flight activity </w:t>
      </w:r>
      <w:r>
        <w:t>audio</w:t>
      </w:r>
      <w:del w:id="65" w:author="hgoerlitz" w:date="2021-01-15T17:13:00Z">
        <w:r w:rsidDel="006C4C7A">
          <w:delText xml:space="preserve"> </w:delText>
        </w:r>
      </w:del>
      <w:r>
        <w:t xml:space="preserve">, there may be multiple windows without calls or very faint calls in them. </w:t>
      </w:r>
      <w:r w:rsidR="00486D5F">
        <w:t>To exclude those windows, we removed all windows whose RMS level w</w:t>
      </w:r>
      <w:r w:rsidR="00FE60E2">
        <w:t>ere</w:t>
      </w:r>
      <w:r w:rsidR="00486D5F">
        <w:t xml:space="preserve"> </w:t>
      </w:r>
      <w:r w:rsidR="00FE60E2">
        <w:t xml:space="preserve">not </w:t>
      </w:r>
      <w:r w:rsidR="00416AD2">
        <w:t>at least</w:t>
      </w:r>
      <w:r w:rsidR="00486D5F">
        <w:t xml:space="preserve"> 20 dB above the </w:t>
      </w:r>
      <w:r w:rsidR="00416AD2">
        <w:t xml:space="preserve">maximum </w:t>
      </w:r>
      <w:r w:rsidR="00486D5F">
        <w:t xml:space="preserve">RMS level of </w:t>
      </w:r>
      <w:r>
        <w:t xml:space="preserve">manually annotated audio segments </w:t>
      </w:r>
      <w:r w:rsidR="00486D5F">
        <w:t xml:space="preserve">without calls </w:t>
      </w:r>
      <w:r>
        <w:t>(</w:t>
      </w:r>
      <w:r w:rsidR="00486D5F">
        <w:t xml:space="preserve">for details, see </w:t>
      </w:r>
      <w:r>
        <w:t xml:space="preserve">SI </w:t>
      </w:r>
      <w:ins w:id="66" w:author="tbeleyur" w:date="2021-01-14T16:43:00Z">
        <w:r w:rsidR="0074584B">
          <w:t>0.</w:t>
        </w:r>
      </w:ins>
      <w:r>
        <w:t xml:space="preserve">4.1). </w:t>
      </w:r>
      <w:r w:rsidR="00486D5F">
        <w:t xml:space="preserve">From the remaining windows that contained echolocation calls, we </w:t>
      </w:r>
      <w:r w:rsidR="002965FE">
        <w:t>measured</w:t>
      </w:r>
      <w:r w:rsidR="00486D5F">
        <w:t xml:space="preserve"> </w:t>
      </w:r>
      <w:r w:rsidR="002965FE">
        <w:t>each</w:t>
      </w:r>
      <w:r>
        <w:t xml:space="preserve"> </w:t>
      </w:r>
      <w:r w:rsidR="002965FE">
        <w:t xml:space="preserve">window’s </w:t>
      </w:r>
      <w:r>
        <w:t xml:space="preserve">received </w:t>
      </w:r>
      <w:r w:rsidR="00486D5F">
        <w:t xml:space="preserve">RMS </w:t>
      </w:r>
      <w:r>
        <w:t xml:space="preserve">level, dominant frequencies and FM </w:t>
      </w:r>
      <w:r w:rsidR="002608EC">
        <w:t>lowe</w:t>
      </w:r>
      <w:r w:rsidR="00AA26E4">
        <w:t>r</w:t>
      </w:r>
      <w:r w:rsidR="002608EC">
        <w:t xml:space="preserve"> </w:t>
      </w:r>
      <w:r>
        <w:t xml:space="preserve">frequencies. Dominant frequencies are defined as </w:t>
      </w:r>
      <w:r w:rsidR="00915884">
        <w:t xml:space="preserve">local </w:t>
      </w:r>
      <w:r>
        <w:t>frequency peaks in the smoothed power spectrum that are within 14 dB of the window’s peak frequency</w:t>
      </w:r>
      <w:r w:rsidR="00915884">
        <w:t xml:space="preserve"> (i.e., the frequency with highest energy in the spectrum)</w:t>
      </w:r>
      <w:r>
        <w:t xml:space="preserve">. Dominant frequencies are a measurement </w:t>
      </w:r>
      <w:r w:rsidR="001F78F0">
        <w:t xml:space="preserve">of the </w:t>
      </w:r>
      <w:r>
        <w:t xml:space="preserve">CF frequencies of </w:t>
      </w:r>
      <w:r w:rsidR="001F78F0">
        <w:t xml:space="preserve">multiple </w:t>
      </w:r>
      <w:r>
        <w:t xml:space="preserve">calls in </w:t>
      </w:r>
      <w:r w:rsidR="001F78F0">
        <w:t xml:space="preserve">the same </w:t>
      </w:r>
      <w:r>
        <w:t>window (</w:t>
      </w:r>
      <w:r w:rsidR="001F78F0">
        <w:t xml:space="preserve">for details </w:t>
      </w:r>
      <w:r w:rsidR="00FE60E2">
        <w:t>of dominant frequency measurement see</w:t>
      </w:r>
      <w:r w:rsidR="001F78F0">
        <w:t xml:space="preserve"> </w:t>
      </w:r>
      <w:r>
        <w:t xml:space="preserve">SI </w:t>
      </w:r>
      <w:ins w:id="67" w:author="tbeleyur" w:date="2021-01-14T16:44:00Z">
        <w:r w:rsidR="00BE0579">
          <w:t>0.</w:t>
        </w:r>
      </w:ins>
      <w:r>
        <w:t xml:space="preserve">4.2). FM </w:t>
      </w:r>
      <w:r w:rsidR="00AA26E4">
        <w:t xml:space="preserve">lower </w:t>
      </w:r>
      <w:r>
        <w:t>frequencies were determined by a spectrogram</w:t>
      </w:r>
      <w:ins w:id="68" w:author="hgoerlitz" w:date="2021-01-15T17:19:00Z">
        <w:r w:rsidR="002F4CF4">
          <w:t>-</w:t>
        </w:r>
      </w:ins>
      <w:del w:id="69" w:author="hgoerlitz" w:date="2021-01-15T17:19:00Z">
        <w:r w:rsidDel="002F4CF4">
          <w:delText xml:space="preserve"> </w:delText>
        </w:r>
      </w:del>
      <w:r>
        <w:t xml:space="preserve">based method which identified FM regions and chose the lowest frequency in </w:t>
      </w:r>
      <w:r w:rsidR="005F0C6F">
        <w:t xml:space="preserve">all </w:t>
      </w:r>
      <w:r>
        <w:t>FM region</w:t>
      </w:r>
      <w:r w:rsidR="005F0C6F">
        <w:t>s</w:t>
      </w:r>
      <w:r>
        <w:t xml:space="preserve"> </w:t>
      </w:r>
      <w:r w:rsidR="005F0C6F">
        <w:t xml:space="preserve">identified in </w:t>
      </w:r>
      <w:r>
        <w:t xml:space="preserve">a window (SI </w:t>
      </w:r>
      <w:ins w:id="70" w:author="tbeleyur" w:date="2021-01-14T16:44:00Z">
        <w:r w:rsidR="00BE0579">
          <w:t>0.</w:t>
        </w:r>
      </w:ins>
      <w:r>
        <w:t xml:space="preserve">4.3). There could be multiple terminal and dominant frequency values for a single window, however only one received </w:t>
      </w:r>
      <w:r w:rsidR="004C3877">
        <w:t xml:space="preserve">RMS </w:t>
      </w:r>
      <w:r>
        <w:t xml:space="preserve">level measurement per window. </w:t>
      </w:r>
      <w:r w:rsidR="004C3877">
        <w:t xml:space="preserve">We chose the </w:t>
      </w:r>
      <w:r>
        <w:t xml:space="preserve">measurements in the </w:t>
      </w:r>
      <w:r w:rsidR="00524072">
        <w:t xml:space="preserve">window </w:t>
      </w:r>
      <w:r>
        <w:t>analysis to be analogous to the measurements in the individual call analyses</w:t>
      </w:r>
      <w:r w:rsidR="004C3877">
        <w:t xml:space="preserve">: </w:t>
      </w:r>
      <w:r>
        <w:t xml:space="preserve"> the dominant frequencies in the </w:t>
      </w:r>
      <w:r w:rsidR="00524072">
        <w:t xml:space="preserve">window </w:t>
      </w:r>
      <w:r>
        <w:t>analysis complements the CF peak frequency measurements in the individual call analysis</w:t>
      </w:r>
      <w:r w:rsidR="004C3877">
        <w:t xml:space="preserve">, while the </w:t>
      </w:r>
      <w:r w:rsidR="00DA5568">
        <w:t>lowe</w:t>
      </w:r>
      <w:r w:rsidR="00AA26E4">
        <w:t xml:space="preserve">r </w:t>
      </w:r>
      <w:r>
        <w:t xml:space="preserve">frequencies and RMS measurements </w:t>
      </w:r>
      <w:r w:rsidR="004C3877">
        <w:t xml:space="preserve">of the FM parts </w:t>
      </w:r>
      <w:r>
        <w:t xml:space="preserve">are analogous to the bandwidth and RMS </w:t>
      </w:r>
      <w:r w:rsidR="004C3877">
        <w:t xml:space="preserve">level </w:t>
      </w:r>
      <w:r>
        <w:t xml:space="preserve">of the </w:t>
      </w:r>
      <w:r w:rsidR="004C3877">
        <w:t xml:space="preserve">FM parts of the </w:t>
      </w:r>
      <w:r>
        <w:t>individual call analysis.</w:t>
      </w:r>
    </w:p>
    <w:p w14:paraId="56642FBE" w14:textId="67AA0895" w:rsidR="009641F7" w:rsidRDefault="00A32D9A">
      <w:pPr>
        <w:pStyle w:val="FirstParagraph"/>
      </w:pPr>
      <w:r>
        <w:t xml:space="preserve">The advantage of the window analysis is the possibility to make ‘virtual multi-bat’ data (Fawcett et al. 2015; Ratcliffe et al. 2004) by combining </w:t>
      </w:r>
      <w:r w:rsidR="006D78F3">
        <w:t xml:space="preserve">recorded </w:t>
      </w:r>
      <w:r>
        <w:t xml:space="preserve">single bat call sequences. We created virtual multi-bat audio by combining single bat </w:t>
      </w:r>
      <w:r w:rsidR="006D78F3">
        <w:t>audio-</w:t>
      </w:r>
      <w:r>
        <w:t xml:space="preserve">files that were of similar durations (SI </w:t>
      </w:r>
      <w:r w:rsidR="00BE0579">
        <w:t>0.</w:t>
      </w:r>
      <w:r>
        <w:t xml:space="preserve">4.4). This </w:t>
      </w:r>
      <w:r w:rsidR="006D78F3">
        <w:t xml:space="preserve">represents </w:t>
      </w:r>
      <w:r>
        <w:t xml:space="preserve">a ‘null’ dataset </w:t>
      </w:r>
      <w:r w:rsidR="00332930">
        <w:t xml:space="preserve">of </w:t>
      </w:r>
      <w:r>
        <w:t xml:space="preserve">multiple bats </w:t>
      </w:r>
      <w:r w:rsidR="00332930">
        <w:t xml:space="preserve">that </w:t>
      </w:r>
      <w:r>
        <w:t xml:space="preserve">were echolocating, but not responding to each other’s presence. </w:t>
      </w:r>
      <w:r w:rsidR="00332930">
        <w:t xml:space="preserve">We performed the same </w:t>
      </w:r>
      <w:r w:rsidR="00332930">
        <w:t xml:space="preserve">window </w:t>
      </w:r>
      <w:r w:rsidR="00332930">
        <w:t>a</w:t>
      </w:r>
      <w:r>
        <w:t xml:space="preserve">coustic </w:t>
      </w:r>
      <w:r w:rsidR="00332930">
        <w:t xml:space="preserve">analysis </w:t>
      </w:r>
      <w:r>
        <w:t xml:space="preserve">on the virtual multi-bat audio </w:t>
      </w:r>
      <w:r w:rsidR="00332930">
        <w:t xml:space="preserve">as </w:t>
      </w:r>
      <w:r>
        <w:t>described above.</w:t>
      </w:r>
    </w:p>
    <w:p w14:paraId="5C887CA4" w14:textId="3CEA9CF1" w:rsidR="009641F7" w:rsidRDefault="00F042C5">
      <w:pPr>
        <w:pStyle w:val="Heading2"/>
      </w:pPr>
      <w:bookmarkStart w:id="71" w:name="statistical-analysis"/>
      <w:r>
        <w:lastRenderedPageBreak/>
        <w:t>2</w:t>
      </w:r>
      <w:r w:rsidR="00A32D9A">
        <w:t>.</w:t>
      </w:r>
      <w:ins w:id="72" w:author="hgoerlitz" w:date="2021-01-15T17:21:00Z">
        <w:r w:rsidR="002F4CF4">
          <w:t>6</w:t>
        </w:r>
      </w:ins>
      <w:del w:id="73" w:author="hgoerlitz" w:date="2021-01-15T17:21:00Z">
        <w:r w:rsidDel="002F4CF4">
          <w:delText>4</w:delText>
        </w:r>
      </w:del>
      <w:r w:rsidR="00A32D9A">
        <w:t xml:space="preserve"> Statistical analysis</w:t>
      </w:r>
      <w:bookmarkEnd w:id="71"/>
    </w:p>
    <w:p w14:paraId="7B2279A3" w14:textId="259B2871" w:rsidR="009641F7" w:rsidRDefault="00A32D9A">
      <w:pPr>
        <w:pStyle w:val="FirstParagraph"/>
      </w:pPr>
      <w:r>
        <w:t xml:space="preserve">We observed </w:t>
      </w:r>
      <w:r w:rsidR="003633A3">
        <w:t>up to four</w:t>
      </w:r>
      <w:r>
        <w:t xml:space="preserve"> bats flying in the cave at the same time. </w:t>
      </w:r>
      <w:r w:rsidR="00853EB5">
        <w:t xml:space="preserve">Especially in the individual call dataset </w:t>
      </w:r>
      <w:r>
        <w:t xml:space="preserve">the </w:t>
      </w:r>
      <w:r w:rsidR="003633A3">
        <w:t xml:space="preserve">number of recordings of multi-bat </w:t>
      </w:r>
      <w:r w:rsidR="00F442AD">
        <w:t>(</w:t>
      </w:r>
      <m:oMath>
        <m:r>
          <w:rPr>
            <w:rFonts w:ascii="Cambria Math" w:hAnsi="Cambria Math"/>
          </w:rPr>
          <m:t>≥</m:t>
        </m:r>
      </m:oMath>
      <w:r w:rsidR="00F442AD">
        <w:t xml:space="preserve">2 bats) </w:t>
      </w:r>
      <w:r w:rsidR="00853EB5">
        <w:t xml:space="preserve">calls </w:t>
      </w:r>
      <w:r w:rsidR="003633A3">
        <w:t xml:space="preserve">was </w:t>
      </w:r>
      <w:r>
        <w:t>low (</w:t>
      </w:r>
      <w:r w:rsidR="00853EB5">
        <w:t>N=177,</w:t>
      </w:r>
      <w:ins w:id="74" w:author="hgoerlitz" w:date="2021-01-15T17:19:00Z">
        <w:r w:rsidR="002F4CF4">
          <w:t xml:space="preserve"> </w:t>
        </w:r>
      </w:ins>
      <w:r w:rsidR="00853EB5">
        <w:t>40,</w:t>
      </w:r>
      <w:ins w:id="75" w:author="hgoerlitz" w:date="2021-01-15T17:19:00Z">
        <w:r w:rsidR="002F4CF4">
          <w:t xml:space="preserve"> </w:t>
        </w:r>
      </w:ins>
      <w:r w:rsidR="00853EB5">
        <w:t>7,</w:t>
      </w:r>
      <w:ins w:id="76" w:author="hgoerlitz" w:date="2021-01-15T17:19:00Z">
        <w:r w:rsidR="002F4CF4">
          <w:t xml:space="preserve"> </w:t>
        </w:r>
      </w:ins>
      <w:r w:rsidR="00853EB5">
        <w:t>2 for group sizes of 1,</w:t>
      </w:r>
      <w:ins w:id="77" w:author="hgoerlitz" w:date="2021-01-15T17:19:00Z">
        <w:r w:rsidR="002F4CF4">
          <w:t xml:space="preserve"> </w:t>
        </w:r>
      </w:ins>
      <w:r w:rsidR="00853EB5">
        <w:t>2,</w:t>
      </w:r>
      <w:ins w:id="78" w:author="hgoerlitz" w:date="2021-01-15T17:19:00Z">
        <w:r w:rsidR="002F4CF4">
          <w:t xml:space="preserve"> </w:t>
        </w:r>
      </w:ins>
      <w:r w:rsidR="00853EB5">
        <w:t>3,</w:t>
      </w:r>
      <w:ins w:id="79" w:author="hgoerlitz" w:date="2021-01-15T17:19:00Z">
        <w:r w:rsidR="002F4CF4">
          <w:t xml:space="preserve"> </w:t>
        </w:r>
      </w:ins>
      <w:r w:rsidR="00853EB5">
        <w:t>4 respectively,</w:t>
      </w:r>
      <w:r>
        <w:t>)</w:t>
      </w:r>
      <w:r w:rsidR="003633A3">
        <w:t>,</w:t>
      </w:r>
      <w:r>
        <w:t xml:space="preserve"> we </w:t>
      </w:r>
      <w:r w:rsidR="0053768B">
        <w:t xml:space="preserve">thus </w:t>
      </w:r>
      <w:r>
        <w:t>combine</w:t>
      </w:r>
      <w:r w:rsidR="003633A3">
        <w:t>d</w:t>
      </w:r>
      <w:r>
        <w:t xml:space="preserve"> all annotations with </w:t>
      </w:r>
      <m:oMath>
        <m:r>
          <w:rPr>
            <w:rFonts w:ascii="Cambria Math" w:hAnsi="Cambria Math"/>
          </w:rPr>
          <m:t>≥</m:t>
        </m:r>
      </m:oMath>
      <w:r>
        <w:t>2 bats into a multi</w:t>
      </w:r>
      <w:r w:rsidR="003633A3">
        <w:t>-</w:t>
      </w:r>
      <w:r>
        <w:t>bat class</w:t>
      </w:r>
      <w:r w:rsidR="003633A3">
        <w:t xml:space="preserve"> and compared </w:t>
      </w:r>
      <w:r>
        <w:t>‘single’ and ‘multi’ bat calls in the individual call analysis. To maintain consistency with individual call analysis we also performed comparisons of ‘single</w:t>
      </w:r>
      <w:ins w:id="80" w:author="hgoerlitz" w:date="2021-01-15T17:20:00Z">
        <w:r w:rsidR="002F4CF4">
          <w:t>-bat</w:t>
        </w:r>
      </w:ins>
      <w:r>
        <w:t>’,</w:t>
      </w:r>
      <w:ins w:id="81" w:author="hgoerlitz" w:date="2021-01-15T17:20:00Z">
        <w:r w:rsidR="002F4CF4">
          <w:t xml:space="preserve"> </w:t>
        </w:r>
      </w:ins>
      <w:r>
        <w:t>‘multi</w:t>
      </w:r>
      <w:ins w:id="82" w:author="hgoerlitz" w:date="2021-01-15T17:20:00Z">
        <w:r w:rsidR="002F4CF4">
          <w:t>-bat</w:t>
        </w:r>
      </w:ins>
      <w:r>
        <w:t>’ and ‘virtual-multi</w:t>
      </w:r>
      <w:ins w:id="83" w:author="hgoerlitz" w:date="2021-01-15T17:20:00Z">
        <w:r w:rsidR="002F4CF4">
          <w:t>-bat</w:t>
        </w:r>
      </w:ins>
      <w:r>
        <w:t>’</w:t>
      </w:r>
      <w:r w:rsidR="00524072">
        <w:t xml:space="preserve"> flight-activity</w:t>
      </w:r>
      <w:r>
        <w:t xml:space="preserve"> audio in the window analysis.</w:t>
      </w:r>
    </w:p>
    <w:p w14:paraId="74A16F27" w14:textId="0F939B4D" w:rsidR="009641F7" w:rsidRDefault="00F042C5">
      <w:pPr>
        <w:pStyle w:val="Heading3"/>
      </w:pPr>
      <w:bookmarkStart w:id="84" w:name="individual-call-measurements-1"/>
      <w:r>
        <w:t>2.</w:t>
      </w:r>
      <w:ins w:id="85" w:author="hgoerlitz" w:date="2021-01-15T17:21:00Z">
        <w:r w:rsidR="002F4CF4">
          <w:t>6</w:t>
        </w:r>
      </w:ins>
      <w:del w:id="86" w:author="hgoerlitz" w:date="2021-01-15T17:21:00Z">
        <w:r w:rsidDel="002F4CF4">
          <w:delText>4</w:delText>
        </w:r>
      </w:del>
      <w:r>
        <w:t>.1</w:t>
      </w:r>
      <w:r w:rsidR="00A32D9A">
        <w:t xml:space="preserve"> Individual call </w:t>
      </w:r>
      <w:del w:id="87" w:author="hgoerlitz" w:date="2021-01-15T17:20:00Z">
        <w:r w:rsidR="00A32D9A" w:rsidDel="002F4CF4">
          <w:delText>measurements</w:delText>
        </w:r>
      </w:del>
      <w:bookmarkEnd w:id="84"/>
      <w:ins w:id="88" w:author="hgoerlitz" w:date="2021-01-15T17:20:00Z">
        <w:r w:rsidR="002F4CF4">
          <w:t>analysis</w:t>
        </w:r>
      </w:ins>
    </w:p>
    <w:p w14:paraId="70321EA1" w14:textId="633E3CBD" w:rsidR="009641F7" w:rsidRDefault="00A32D9A">
      <w:pPr>
        <w:pStyle w:val="FirstParagraph"/>
      </w:pPr>
      <w:r>
        <w:t>We calculated the median difference between multi</w:t>
      </w:r>
      <w:ins w:id="89" w:author="hgoerlitz" w:date="2021-01-15T17:20:00Z">
        <w:r w:rsidR="002F4CF4">
          <w:t>-bat</w:t>
        </w:r>
      </w:ins>
      <w:r>
        <w:t xml:space="preserve"> and single</w:t>
      </w:r>
      <w:ins w:id="90" w:author="hgoerlitz" w:date="2021-01-15T17:21:00Z">
        <w:r w:rsidR="002F4CF4">
          <w:t>-</w:t>
        </w:r>
      </w:ins>
      <w:del w:id="91" w:author="hgoerlitz" w:date="2021-01-15T17:21:00Z">
        <w:r w:rsidDel="002F4CF4">
          <w:delText xml:space="preserve"> </w:delText>
        </w:r>
      </w:del>
      <w:r>
        <w:t xml:space="preserve">bat </w:t>
      </w:r>
      <w:r w:rsidR="003633A3">
        <w:t>conditions (</w: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R="003633A3">
        <w:t>)</w:t>
      </w:r>
      <w:r>
        <w:t xml:space="preserve"> for all parameters except CF peak frequency. For CF peak frequencies, we calculated the range difference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multi</m:t>
            </m:r>
          </m:sub>
        </m:sSub>
        <m:r>
          <w:rPr>
            <w:rFonts w:ascii="Cambria Math" w:hAnsi="Cambria Math"/>
          </w:rPr>
          <m:t>-Rangesingle</m:t>
        </m:r>
      </m:oMath>
      <w:r>
        <w:t xml:space="preserve">) of CF peak frequencies in multi bat and single calls. The range difference was calculated </w:t>
      </w:r>
      <w:r w:rsidR="003633A3">
        <w:t xml:space="preserve">because the </w:t>
      </w:r>
      <w:r w:rsidR="00120CC2">
        <w:t xml:space="preserve">supposed </w:t>
      </w:r>
      <w:r w:rsidR="003633A3">
        <w:t xml:space="preserve">spectral </w:t>
      </w:r>
      <w:r>
        <w:t>jamming avoidance response</w:t>
      </w:r>
      <w:r w:rsidR="003633A3">
        <w:t>, i.e., a shift in the used call frequencies, lead</w:t>
      </w:r>
      <w:r w:rsidR="00120CC2">
        <w:t>s</w:t>
      </w:r>
      <w:r>
        <w:t xml:space="preserve"> to an increased </w:t>
      </w:r>
      <w:r w:rsidR="003633A3">
        <w:t xml:space="preserve">frequency </w:t>
      </w:r>
      <w:r>
        <w:t>range (</w:t>
      </w:r>
      <w:proofErr w:type="spellStart"/>
      <w:r>
        <w:t>Habersetzer</w:t>
      </w:r>
      <w:proofErr w:type="spellEnd"/>
      <w:r>
        <w:t xml:space="preserve"> 1981), or</w:t>
      </w:r>
      <w:r w:rsidR="00120CC2">
        <w:t>,</w:t>
      </w:r>
      <w:r>
        <w:t xml:space="preserve"> as </w:t>
      </w:r>
      <w:r w:rsidR="000E539E">
        <w:t xml:space="preserve">paradoxically </w:t>
      </w:r>
      <w:r>
        <w:t xml:space="preserve">has </w:t>
      </w:r>
      <w:r w:rsidR="000E539E">
        <w:t xml:space="preserve">also </w:t>
      </w:r>
      <w:r>
        <w:t xml:space="preserve">been observed, </w:t>
      </w:r>
      <w:r w:rsidR="000E539E">
        <w:t xml:space="preserve">a </w:t>
      </w:r>
      <w:r w:rsidR="003E32F0">
        <w:t>narrower</w:t>
      </w:r>
      <w:r w:rsidR="000E539E">
        <w:t xml:space="preserve"> range</w:t>
      </w:r>
      <w:r>
        <w:t xml:space="preserve"> (</w:t>
      </w:r>
      <w:proofErr w:type="spellStart"/>
      <w:r>
        <w:t>Furusawa</w:t>
      </w:r>
      <w:proofErr w:type="spellEnd"/>
      <w:r>
        <w:t xml:space="preserve"> et al. 2012). </w:t>
      </w:r>
      <w:r w:rsidR="000E539E">
        <w:t>We performed p</w:t>
      </w:r>
      <w:r>
        <w:t>ermutation tests to assess the significance of the observed difference</w:t>
      </w:r>
      <w:r w:rsidR="000E539E">
        <w:t>s</w:t>
      </w:r>
      <w:r>
        <w:t xml:space="preserve"> between</w:t>
      </w:r>
      <w:r w:rsidR="00E84F0F">
        <w:t xml:space="preserve"> </w:t>
      </w:r>
      <w:r w:rsidR="00853EB5">
        <w:t xml:space="preserve">single and </w:t>
      </w:r>
      <w:r w:rsidR="003E32F0">
        <w:t>multi-bat</w:t>
      </w:r>
      <w:r w:rsidR="00853EB5">
        <w:t xml:space="preserve"> </w:t>
      </w:r>
      <w:r w:rsidR="00C616A6">
        <w:t>conditions</w:t>
      </w:r>
      <w:r w:rsidR="00853EB5">
        <w:t>.</w:t>
      </w:r>
    </w:p>
    <w:p w14:paraId="735F4BFE" w14:textId="72860A3A" w:rsidR="009641F7" w:rsidRDefault="00A32D9A">
      <w:pPr>
        <w:pStyle w:val="BodyText"/>
      </w:pPr>
      <w:r>
        <w:t xml:space="preserve">Our dataset </w:t>
      </w:r>
      <w:r w:rsidR="009F213B">
        <w:t xml:space="preserve">consists of </w:t>
      </w:r>
      <w:r>
        <w:t xml:space="preserve">calls from a </w:t>
      </w:r>
      <w:r w:rsidR="009F213B">
        <w:t xml:space="preserve">population </w:t>
      </w:r>
      <w:r>
        <w:t xml:space="preserve">of resident wild bats </w:t>
      </w:r>
      <w:r w:rsidR="009F213B">
        <w:t xml:space="preserve">of unknown group size. The same bats </w:t>
      </w:r>
      <w:r>
        <w:t>may have visited the cave site multiple times over the course of a night.</w:t>
      </w:r>
      <w:r w:rsidR="009F213B">
        <w:t xml:space="preserve"> Additionally, b</w:t>
      </w:r>
      <w:r>
        <w:t xml:space="preserve">at activity was relatively clustered in time, </w:t>
      </w:r>
      <w:r w:rsidR="009F213B">
        <w:t xml:space="preserve">with median time intervals between consecutive </w:t>
      </w:r>
      <w:r>
        <w:t xml:space="preserve">flight annotations </w:t>
      </w:r>
      <w:r w:rsidR="009F213B">
        <w:t xml:space="preserve">of </w:t>
      </w:r>
      <w:r>
        <w:t xml:space="preserve">36 s </w:t>
      </w:r>
      <w:r w:rsidR="009F213B">
        <w:t xml:space="preserve">and </w:t>
      </w:r>
      <w:r w:rsidR="00F042C5">
        <w:t>54 s</w:t>
      </w:r>
      <w:r w:rsidR="009F213B">
        <w:t xml:space="preserve">, </w:t>
      </w:r>
      <w:r>
        <w:t xml:space="preserve">for annotations used in individual </w:t>
      </w:r>
      <w:r w:rsidR="009F213B">
        <w:t xml:space="preserve">call and </w:t>
      </w:r>
      <w:r>
        <w:t>window analysis</w:t>
      </w:r>
      <w:r w:rsidR="009F213B">
        <w:t>, respectively</w:t>
      </w:r>
      <w:r>
        <w:t xml:space="preserve">. </w:t>
      </w:r>
      <w:r w:rsidR="009F213B">
        <w:t>Thus</w:t>
      </w:r>
      <w:r>
        <w:t xml:space="preserve">, our dataset </w:t>
      </w:r>
      <w:r w:rsidR="00860351">
        <w:t xml:space="preserve">originates from an unknown number of individuals with an unknown amount of pseudo-replication, potentially </w:t>
      </w:r>
      <w:r>
        <w:t xml:space="preserve">lowering </w:t>
      </w:r>
      <w:r w:rsidR="00860351">
        <w:t xml:space="preserve">the </w:t>
      </w:r>
      <w:r>
        <w:t>variation in the data.</w:t>
      </w:r>
      <w:r w:rsidR="00860351">
        <w:t xml:space="preserve"> </w:t>
      </w:r>
      <w:r>
        <w:t xml:space="preserve">To account for </w:t>
      </w:r>
      <w:r w:rsidR="000637A0">
        <w:t xml:space="preserve">this </w:t>
      </w:r>
      <w:r>
        <w:t xml:space="preserve">temporal pseudo-replication, we repeated the analysis by creating two </w:t>
      </w:r>
      <w:r w:rsidR="00C24330">
        <w:t xml:space="preserve">independent </w:t>
      </w:r>
      <w:r>
        <w:t>subsets from our full dataset</w:t>
      </w:r>
      <w:r w:rsidR="00C24330">
        <w:t xml:space="preserve">: </w:t>
      </w:r>
      <w:r>
        <w:t xml:space="preserve"> </w:t>
      </w:r>
      <w:r w:rsidR="00C24330">
        <w:t>T</w:t>
      </w:r>
      <w:r>
        <w:t xml:space="preserve">he ‘clustered’ </w:t>
      </w:r>
      <w:r w:rsidR="00F042C5">
        <w:t>subset contained</w:t>
      </w:r>
      <w:r w:rsidR="00C24330">
        <w:t xml:space="preserve"> all </w:t>
      </w:r>
      <w:r>
        <w:t xml:space="preserve">calls from </w:t>
      </w:r>
      <w:r w:rsidR="00C24330">
        <w:t xml:space="preserve">the </w:t>
      </w:r>
      <w:r w:rsidR="007B2C19">
        <w:t xml:space="preserve">flight activities </w:t>
      </w:r>
      <w:r>
        <w:t xml:space="preserve">that </w:t>
      </w:r>
      <w:r w:rsidR="00C24330">
        <w:t xml:space="preserve">were separated by  </w:t>
      </w:r>
      <m:oMath>
        <m:r>
          <w:rPr>
            <w:rFonts w:ascii="Cambria Math" w:hAnsi="Cambria Math"/>
          </w:rPr>
          <m:t>≤</m:t>
        </m:r>
      </m:oMath>
      <w:r>
        <w:t xml:space="preserve">1 min from each other. The ‘isolated’ subset </w:t>
      </w:r>
      <w:r w:rsidR="00C24330">
        <w:t xml:space="preserve">contained </w:t>
      </w:r>
      <w:r>
        <w:t xml:space="preserve">all calls from </w:t>
      </w:r>
      <w:r w:rsidR="007B2C19">
        <w:t xml:space="preserve">flight activities </w:t>
      </w:r>
      <w:r>
        <w:t xml:space="preserve">that </w:t>
      </w:r>
      <w:r w:rsidR="00C24330">
        <w:t>≥</w:t>
      </w:r>
      <w:r>
        <w:t xml:space="preserve">1 min </w:t>
      </w:r>
      <w:r w:rsidR="00C24330">
        <w:t>from each other</w:t>
      </w:r>
      <w:r>
        <w:t>. 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14:paraId="29F353C0" w14:textId="2CB992F8" w:rsidR="009641F7" w:rsidRDefault="00F042C5">
      <w:pPr>
        <w:pStyle w:val="Heading3"/>
      </w:pPr>
      <w:bookmarkStart w:id="92" w:name="window-measurements-1"/>
      <w:r>
        <w:t>2.</w:t>
      </w:r>
      <w:ins w:id="93" w:author="hgoerlitz" w:date="2021-01-15T17:21:00Z">
        <w:r w:rsidR="002F4CF4">
          <w:t>6</w:t>
        </w:r>
      </w:ins>
      <w:del w:id="94" w:author="hgoerlitz" w:date="2021-01-15T17:21:00Z">
        <w:r w:rsidDel="002F4CF4">
          <w:delText>4</w:delText>
        </w:r>
      </w:del>
      <w:r>
        <w:t>.</w:t>
      </w:r>
      <w:r w:rsidR="00A32D9A">
        <w:t>2 Window</w:t>
      </w:r>
      <w:ins w:id="95" w:author="hgoerlitz" w:date="2021-01-15T17:20:00Z">
        <w:r w:rsidR="002F4CF4">
          <w:t>ed call analysis</w:t>
        </w:r>
      </w:ins>
      <w:del w:id="96" w:author="hgoerlitz" w:date="2021-01-15T17:20:00Z">
        <w:r w:rsidR="00A32D9A" w:rsidDel="002F4CF4">
          <w:delText xml:space="preserve"> measurements</w:delText>
        </w:r>
      </w:del>
      <w:bookmarkEnd w:id="92"/>
    </w:p>
    <w:p w14:paraId="0AF3BEB3" w14:textId="03818C56" w:rsidR="003F0E8D" w:rsidRDefault="00A32D9A">
      <w:pPr>
        <w:pStyle w:val="FirstParagraph"/>
      </w:pPr>
      <w:r>
        <w:t xml:space="preserve">In analogy to CF peak frequency range in the individual call analysis, we </w:t>
      </w:r>
      <w:r w:rsidR="00943476">
        <w:t xml:space="preserve">first </w:t>
      </w:r>
      <w:r>
        <w:t>calculated the dominant frequency range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dominant frequency</m:t>
            </m:r>
          </m:sub>
        </m:sSub>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dominant frequency</m:t>
            </m:r>
          </m:sub>
        </m:sSub>
      </m:oMath>
      <w:r>
        <w:t xml:space="preserve">) across </w:t>
      </w:r>
      <w:r w:rsidR="00E84F5E">
        <w:t xml:space="preserve">each flight activity </w:t>
      </w:r>
      <w:r w:rsidR="003F0E8D">
        <w:t>audio</w:t>
      </w:r>
      <w:r>
        <w:t xml:space="preserve">. </w:t>
      </w:r>
      <w:r w:rsidR="00943476">
        <w:t>We expect variation in the dominant frequency (and thus a non-</w:t>
      </w:r>
      <w:r w:rsidR="00E84F5E">
        <w:t>z</w:t>
      </w:r>
      <w:r w:rsidR="00943476">
        <w:t xml:space="preserve">ero range of dominant frequency) </w:t>
      </w:r>
      <w:r w:rsidR="006515B3">
        <w:t xml:space="preserve">across a flight activity </w:t>
      </w:r>
      <w:r w:rsidR="00943476">
        <w:t>for</w:t>
      </w:r>
      <w:r w:rsidR="006515B3">
        <w:t xml:space="preserve"> two</w:t>
      </w:r>
      <w:r w:rsidR="00943476">
        <w:t xml:space="preserve"> reasons</w:t>
      </w:r>
      <w:r w:rsidR="006515B3">
        <w:t>:</w:t>
      </w:r>
      <w:r w:rsidR="00943476">
        <w:t xml:space="preserve"> </w:t>
      </w:r>
      <w:r w:rsidR="006515B3">
        <w:t>1)</w:t>
      </w:r>
      <w:r w:rsidR="007B2C19">
        <w:t xml:space="preserve"> </w:t>
      </w:r>
      <w:r w:rsidR="006515B3">
        <w:t>t</w:t>
      </w:r>
      <w:r>
        <w:t xml:space="preserve">he combined effect of the bat’s Doppler shift compensation and </w:t>
      </w:r>
      <w:r w:rsidR="006515B3">
        <w:t xml:space="preserve">2) </w:t>
      </w:r>
      <w:r w:rsidR="00943476">
        <w:t xml:space="preserve">the </w:t>
      </w:r>
      <w:r>
        <w:t xml:space="preserve">Doppler shift </w:t>
      </w:r>
      <w:r w:rsidR="00943476">
        <w:t xml:space="preserve">due to the </w:t>
      </w:r>
      <w:r w:rsidR="0026725A">
        <w:t xml:space="preserve">bat’s motion relative to </w:t>
      </w:r>
      <w:r>
        <w:t xml:space="preserve">the </w:t>
      </w:r>
      <w:r w:rsidR="00F042C5">
        <w:t>microphone will</w:t>
      </w:r>
      <w:r w:rsidR="00943476">
        <w:t xml:space="preserve"> cause variation in the dominant frequency</w:t>
      </w:r>
      <w:r w:rsidR="006515B3">
        <w:t>.</w:t>
      </w:r>
      <w:r w:rsidR="00943476">
        <w:t xml:space="preserve"> </w:t>
      </w:r>
      <w:r w:rsidR="006515B3">
        <w:t xml:space="preserve"> These </w:t>
      </w:r>
      <w:r w:rsidR="006515B3">
        <w:lastRenderedPageBreak/>
        <w:t xml:space="preserve">two effects will lead to </w:t>
      </w:r>
      <w:r w:rsidR="00815037">
        <w:t xml:space="preserve">non-zero dominant frequency range </w:t>
      </w:r>
      <w:r w:rsidR="00943476">
        <w:t>even for single</w:t>
      </w:r>
      <w:r w:rsidR="003F0E8D">
        <w:t>-</w:t>
      </w:r>
      <w:r w:rsidR="00943476">
        <w:t>bat</w:t>
      </w:r>
      <w:r w:rsidR="00815037">
        <w:t xml:space="preserve"> flight activities</w:t>
      </w:r>
      <w:r w:rsidR="00943476">
        <w:t xml:space="preserve"> </w:t>
      </w:r>
      <w:r>
        <w:t>(SI 0</w:t>
      </w:r>
      <w:r w:rsidR="00D75955">
        <w:t>.8</w:t>
      </w:r>
      <w:r>
        <w:t xml:space="preserve">). </w:t>
      </w:r>
      <w:r w:rsidR="00943476">
        <w:t>In m</w:t>
      </w:r>
      <w:r>
        <w:t>ulti-bat and virtual-multi</w:t>
      </w:r>
      <w:r w:rsidR="00943476">
        <w:t>-</w:t>
      </w:r>
      <w:r>
        <w:t xml:space="preserve">bat </w:t>
      </w:r>
      <w:r w:rsidR="00943476">
        <w:t xml:space="preserve">situations, we expect an </w:t>
      </w:r>
      <w:r>
        <w:t>increase</w:t>
      </w:r>
      <w:r w:rsidR="003F0E8D">
        <w:t xml:space="preserve">d dominant </w:t>
      </w:r>
      <w:r w:rsidR="007B2C19">
        <w:t>frequency range</w:t>
      </w:r>
      <w:r>
        <w:t xml:space="preserve"> due to multiple bats</w:t>
      </w:r>
      <w:r w:rsidR="00943476">
        <w:t xml:space="preserve"> calling at different individual frequencies</w:t>
      </w:r>
      <w:r>
        <w:t xml:space="preserve">. </w:t>
      </w:r>
      <w:commentRangeStart w:id="97"/>
      <w:commentRangeStart w:id="98"/>
      <w:r w:rsidR="00EA5745">
        <w:t xml:space="preserve">  </w:t>
      </w:r>
      <w:r w:rsidR="003F0E8D">
        <w:t xml:space="preserve">We </w:t>
      </w:r>
      <w:r w:rsidR="00FA66C2">
        <w:t xml:space="preserve">first </w:t>
      </w:r>
      <w:r w:rsidR="00EA5745">
        <w:t xml:space="preserve">calculated </w:t>
      </w:r>
      <w:r>
        <w:t xml:space="preserve">the median difference </w:t>
      </w:r>
      <w:commentRangeEnd w:id="97"/>
      <w:r w:rsidR="00967403">
        <w:rPr>
          <w:rStyle w:val="CommentReference"/>
        </w:rPr>
        <w:commentReference w:id="97"/>
      </w:r>
      <w:commentRangeEnd w:id="98"/>
      <w:r w:rsidR="003F0E8D">
        <w:rPr>
          <w:rStyle w:val="CommentReference"/>
        </w:rPr>
        <w:commentReference w:id="98"/>
      </w:r>
      <w:r>
        <w:t>in dominant frequency range</w:t>
      </w:r>
      <w:r w:rsidR="007B2C19">
        <w:t>s</w:t>
      </w:r>
      <w:r>
        <w:t xml:space="preserve"> between </w:t>
      </w:r>
      <w:r w:rsidR="00DA5568">
        <w:t xml:space="preserve">1) </w:t>
      </w:r>
      <w:r>
        <w:t>multi-</w:t>
      </w:r>
      <w:r w:rsidR="00967403">
        <w:t xml:space="preserve">bat and </w:t>
      </w:r>
      <w:r>
        <w:t>single</w:t>
      </w:r>
      <w:r w:rsidR="00967403">
        <w:t>-bat</w:t>
      </w:r>
      <w:r>
        <w:t xml:space="preserve"> and </w:t>
      </w:r>
      <w:r w:rsidR="00DA5568">
        <w:t>2)</w:t>
      </w:r>
      <w:r w:rsidR="007B2C19">
        <w:t xml:space="preserve"> </w:t>
      </w:r>
      <w:r>
        <w:t>multi</w:t>
      </w:r>
      <w:r w:rsidR="00967403">
        <w:t xml:space="preserve">-bat and </w:t>
      </w:r>
      <w:r>
        <w:t>virtual</w:t>
      </w:r>
      <w:r w:rsidR="00967403">
        <w:t>-</w:t>
      </w:r>
      <w:r>
        <w:t>multi</w:t>
      </w:r>
      <w:r w:rsidR="00967403">
        <w:t xml:space="preserve">-bat </w:t>
      </w:r>
      <w:r w:rsidR="00DA5568">
        <w:t>flight activity audio</w:t>
      </w:r>
      <w:r>
        <w:t xml:space="preserve">. A permutation test was </w:t>
      </w:r>
      <w:r w:rsidR="00FA66C2">
        <w:t xml:space="preserve">then </w:t>
      </w:r>
      <w:r>
        <w:t xml:space="preserve">performed to assess the significance of the observed </w:t>
      </w:r>
      <w:r w:rsidR="008E3828">
        <w:t xml:space="preserve">median </w:t>
      </w:r>
      <w:r>
        <w:t>difference.</w:t>
      </w:r>
    </w:p>
    <w:p w14:paraId="76E0A59E" w14:textId="085EE4A7" w:rsidR="009641F7" w:rsidRDefault="00A32D9A">
      <w:pPr>
        <w:pStyle w:val="FirstParagraph"/>
      </w:pPr>
      <w:r>
        <w:t xml:space="preserve">To understand the </w:t>
      </w:r>
      <w:r w:rsidR="00500F50">
        <w:t xml:space="preserve">theoretically </w:t>
      </w:r>
      <w:r>
        <w:t xml:space="preserve">expected dominant frequency range from single and multi bat flights, (and thus the expected range difference) we also performed simulations quantifying Doppler shift and Doppler shift compensation parametrised by the observed data (SI </w:t>
      </w:r>
      <w:r w:rsidR="00641897">
        <w:t>0.8</w:t>
      </w:r>
      <w:r w:rsidR="00F751E9">
        <w:t xml:space="preserve"> for details of simulation and results</w:t>
      </w:r>
      <w:r>
        <w:t xml:space="preserve">). </w:t>
      </w:r>
      <w:r w:rsidR="00C3330D">
        <w:t xml:space="preserve">Briefly we simulated a Doppler-shift compensating bat emitting frequencies between 100-111 kHz, flying past a microphone at various speeds between 1.5-4.5 m/s. The dominant frequency range was calculated as the absolute difference between the frequency </w:t>
      </w:r>
      <w:r w:rsidR="009A1C6D">
        <w:t>recorded by</w:t>
      </w:r>
      <w:r w:rsidR="00C3330D">
        <w:t xml:space="preserve"> the microphone at the beginning of the flight and the end of the flight. </w:t>
      </w:r>
      <w:r>
        <w:t>The dominant frequency range estimates from the simulations informed the interpretation of the observed data.</w:t>
      </w:r>
    </w:p>
    <w:p w14:paraId="233E996F" w14:textId="6D63EC64" w:rsidR="009641F7" w:rsidRDefault="00DF4981">
      <w:pPr>
        <w:pStyle w:val="BodyText"/>
      </w:pPr>
      <w:r>
        <w:t>The received level and lowest frequency measurements result</w:t>
      </w:r>
      <w:r w:rsidR="00D5718B">
        <w:t>ed</w:t>
      </w:r>
      <w:r>
        <w:t xml:space="preserve"> in multiple values per flight-activity audio</w:t>
      </w:r>
      <w:r w:rsidR="007115B4">
        <w:t xml:space="preserve"> (one value per window)</w:t>
      </w:r>
      <w:r>
        <w:t>.</w:t>
      </w:r>
      <w:r w:rsidR="008F692C">
        <w:t xml:space="preserve"> </w:t>
      </w:r>
      <w:r w:rsidR="003C57C2">
        <w:t xml:space="preserve">The measurements </w:t>
      </w:r>
      <w:r w:rsidR="003A7C07">
        <w:t>from</w:t>
      </w:r>
      <w:r w:rsidR="003C57C2">
        <w:t xml:space="preserve"> one flight-activity audio are </w:t>
      </w:r>
      <w:r w:rsidR="00A32D9A">
        <w:t>potentially correlated</w:t>
      </w:r>
      <w:r w:rsidR="00D5718B">
        <w:t xml:space="preserve"> and</w:t>
      </w:r>
      <w:r w:rsidR="00A32D9A">
        <w:t xml:space="preserve"> </w:t>
      </w:r>
      <w:r w:rsidR="00D5718B">
        <w:t>w</w:t>
      </w:r>
      <w:r w:rsidR="00A32D9A">
        <w:t xml:space="preserve">e accounted for this potential </w:t>
      </w:r>
      <w:r w:rsidR="003C57C2">
        <w:t xml:space="preserve">flight-activity </w:t>
      </w:r>
      <w:r w:rsidR="00A32D9A">
        <w:t xml:space="preserve">level pseudo-replication by repeated random subsampling </w:t>
      </w:r>
      <w:r w:rsidR="00D5718B">
        <w:t xml:space="preserve">followed by </w:t>
      </w:r>
      <w:r w:rsidR="00A32D9A">
        <w:t xml:space="preserve">median difference calculation. To estimate the median difference between </w:t>
      </w:r>
      <w:r w:rsidR="00C616A6">
        <w:t xml:space="preserve">conditions </w:t>
      </w:r>
      <w:r w:rsidR="00A32D9A">
        <w:t xml:space="preserve">we randomly chose one measurement value per </w:t>
      </w:r>
      <w:r w:rsidR="003C57C2">
        <w:t xml:space="preserve">flight activity audio </w:t>
      </w:r>
      <w:r w:rsidR="00A32D9A">
        <w:t>for the single</w:t>
      </w:r>
      <w:r w:rsidR="0084007C">
        <w:t>-bat</w:t>
      </w:r>
      <w:r w:rsidR="00A32D9A">
        <w:t>, multi</w:t>
      </w:r>
      <w:r w:rsidR="0084007C">
        <w:t>-bat</w:t>
      </w:r>
      <w:r w:rsidR="00A32D9A">
        <w:t xml:space="preserve"> and virtual-multi</w:t>
      </w:r>
      <w:r w:rsidR="0084007C">
        <w:t>-bat observations</w:t>
      </w:r>
      <w:r w:rsidR="00A32D9A">
        <w:t xml:space="preserve">. The median difference between </w:t>
      </w:r>
      <w:r w:rsidR="00524072">
        <w:t xml:space="preserve">1) </w:t>
      </w:r>
      <w:r w:rsidR="00A32D9A">
        <w:t>multi-</w:t>
      </w:r>
      <w:r w:rsidR="00524072">
        <w:t xml:space="preserve">bat and </w:t>
      </w:r>
      <w:r w:rsidR="00A32D9A">
        <w:t>single</w:t>
      </w:r>
      <w:r w:rsidR="00524072">
        <w:t>-bat</w:t>
      </w:r>
      <w:r w:rsidR="00A32D9A">
        <w:t xml:space="preserve"> and </w:t>
      </w:r>
      <w:r w:rsidR="00524072">
        <w:t xml:space="preserve">2) </w:t>
      </w:r>
      <w:r w:rsidR="00A32D9A">
        <w:t>multi-</w:t>
      </w:r>
      <w:r w:rsidR="00524072">
        <w:t xml:space="preserve">bat and </w:t>
      </w:r>
      <w:r w:rsidR="00A32D9A">
        <w:t>virtual multi</w:t>
      </w:r>
      <w:r w:rsidR="00524072">
        <w:t xml:space="preserve"> bat</w:t>
      </w:r>
      <w:r w:rsidR="00A32D9A">
        <w:t xml:space="preserve"> </w:t>
      </w:r>
      <w:r w:rsidR="00C616A6">
        <w:t>conditions</w:t>
      </w:r>
      <w:r w:rsidR="00D5718B">
        <w:t xml:space="preserve"> </w:t>
      </w:r>
      <w:r w:rsidR="00A32D9A">
        <w:t xml:space="preserve">were calculated and followed by the next subsampling round. We performed 10,000 such subsampling iterations, and report the </w:t>
      </w:r>
      <w:r w:rsidR="00F042C5">
        <w:t>95-percentile</w:t>
      </w:r>
      <w:r w:rsidR="00A32D9A">
        <w:t xml:space="preserve"> range of median differences in received level and </w:t>
      </w:r>
      <w:r w:rsidR="00524072">
        <w:t>lowest</w:t>
      </w:r>
      <w:r w:rsidR="00A32D9A">
        <w:t xml:space="preserve"> frequency. No tests were run on the median difference estimates obtained for received level and terminal frequency.</w:t>
      </w:r>
    </w:p>
    <w:p w14:paraId="3390F4B1" w14:textId="2F6D1E61" w:rsidR="009641F7" w:rsidRDefault="00A32D9A">
      <w:pPr>
        <w:pStyle w:val="BodyText"/>
      </w:pPr>
      <w:r>
        <w:t xml:space="preserve">To account for temporal pseudo-replication in our study, we also repeated the entire window analysis using clustered and isolated subsets as described in section </w:t>
      </w:r>
      <w:r w:rsidR="007F7BBF">
        <w:t>2</w:t>
      </w:r>
      <w:r>
        <w:t>.1.</w:t>
      </w:r>
    </w:p>
    <w:p w14:paraId="5B07FB12" w14:textId="47C05403" w:rsidR="009641F7" w:rsidRDefault="00F042C5">
      <w:pPr>
        <w:pStyle w:val="Heading3"/>
      </w:pPr>
      <w:bookmarkStart w:id="99" w:name="software-packages-used-in-this-paper"/>
      <w:r>
        <w:t>2.4.</w:t>
      </w:r>
      <w:r w:rsidR="007B2C19">
        <w:t>3</w:t>
      </w:r>
      <w:r w:rsidR="002E0F51">
        <w:t xml:space="preserve"> </w:t>
      </w:r>
      <w:r w:rsidR="00A32D9A">
        <w:t xml:space="preserve">Software packages </w:t>
      </w:r>
      <w:bookmarkEnd w:id="99"/>
    </w:p>
    <w:p w14:paraId="5C37DA66" w14:textId="4B55D4FA" w:rsidR="009641F7" w:rsidRDefault="00A32D9A">
      <w:pPr>
        <w:pStyle w:val="FirstParagraph"/>
      </w:pPr>
      <w:r>
        <w:t xml:space="preserve">Signal analysis, data manipulation and </w:t>
      </w:r>
      <w:proofErr w:type="spellStart"/>
      <w:r>
        <w:t>visualisation</w:t>
      </w:r>
      <w:proofErr w:type="spellEnd"/>
      <w:r>
        <w:t xml:space="preserve"> were </w:t>
      </w:r>
      <w:r w:rsidR="0084007C">
        <w:t xml:space="preserve">performed </w:t>
      </w:r>
      <w:r>
        <w:t xml:space="preserve">in Python (Van Rossum and Drake Jr 1995) </w:t>
      </w:r>
      <w:r w:rsidR="0084007C">
        <w:t xml:space="preserve">and its </w:t>
      </w:r>
      <w:proofErr w:type="spellStart"/>
      <w:r>
        <w:t>scipy</w:t>
      </w:r>
      <w:proofErr w:type="spellEnd"/>
      <w:r>
        <w:t xml:space="preserve">, </w:t>
      </w:r>
      <w:proofErr w:type="spellStart"/>
      <w:r>
        <w:t>numpy</w:t>
      </w:r>
      <w:proofErr w:type="spellEnd"/>
      <w:r>
        <w:t xml:space="preserve">, matplotlib, </w:t>
      </w:r>
      <w:proofErr w:type="spellStart"/>
      <w:r>
        <w:t>soundfile</w:t>
      </w:r>
      <w:proofErr w:type="spellEnd"/>
      <w:r>
        <w:t xml:space="preserve"> and pandas packages (Virtanen et al. 2020; Oliphant 2006; Hunter 2007; Bechtold and Geier 2019; McKinney and others 2010). Median difference and permutation tests were performed with dabest (Ho et al. 2019) while reproducible analysis, documentation and presentation were enabled by the </w:t>
      </w:r>
      <w:proofErr w:type="spellStart"/>
      <w:r>
        <w:t>Jupyter</w:t>
      </w:r>
      <w:proofErr w:type="spellEnd"/>
      <w:r>
        <w:t xml:space="preserve"> Notebook and </w:t>
      </w:r>
      <w:proofErr w:type="spellStart"/>
      <w:r>
        <w:t>Rmarkdown</w:t>
      </w:r>
      <w:proofErr w:type="spellEnd"/>
      <w:r>
        <w:t xml:space="preserve"> projects</w:t>
      </w:r>
      <w:r w:rsidR="0084007C">
        <w:t xml:space="preserve"> </w:t>
      </w:r>
      <w:r>
        <w:t>(</w:t>
      </w:r>
      <w:proofErr w:type="spellStart"/>
      <w:r>
        <w:t>Kluyver</w:t>
      </w:r>
      <w:proofErr w:type="spellEnd"/>
      <w:r>
        <w:t xml:space="preserve"> et al. 2016; Xie, Allaire, and Grolemund 2018). Audio visualisation, preliminary measurements and single call annotations were done with Audacity (Audacity-Team 2019).</w:t>
      </w:r>
    </w:p>
    <w:p w14:paraId="65C2545E" w14:textId="70A0C8AE" w:rsidR="009641F7" w:rsidRDefault="00F042C5">
      <w:pPr>
        <w:pStyle w:val="Heading2"/>
        <w:rPr>
          <w:ins w:id="100" w:author="tbeleyur" w:date="2021-01-14T14:35:00Z"/>
        </w:rPr>
      </w:pPr>
      <w:bookmarkStart w:id="101" w:name="results"/>
      <w:r>
        <w:lastRenderedPageBreak/>
        <w:t>3</w:t>
      </w:r>
      <w:del w:id="102" w:author="hgoerlitz" w:date="2021-01-15T17:23:00Z">
        <w:r w:rsidR="00086063" w:rsidDel="00F92EF8">
          <w:delText>.0</w:delText>
        </w:r>
      </w:del>
      <w:r w:rsidR="00A32D9A">
        <w:t xml:space="preserve"> Results</w:t>
      </w:r>
      <w:bookmarkEnd w:id="101"/>
    </w:p>
    <w:p w14:paraId="1640CCA1" w14:textId="5CF3489C" w:rsidR="00BA37C1" w:rsidDel="00807264" w:rsidRDefault="0077112E" w:rsidP="00BA37C1">
      <w:pPr>
        <w:pStyle w:val="FirstParagraph"/>
        <w:rPr>
          <w:del w:id="103" w:author="hgoerlitz" w:date="2021-01-15T17:27:00Z"/>
        </w:rPr>
      </w:pPr>
      <w:r>
        <w:t xml:space="preserve">We </w:t>
      </w:r>
      <w:r w:rsidR="00C34D48">
        <w:t xml:space="preserve">recorded echolocation and flight </w:t>
      </w:r>
      <w:proofErr w:type="spellStart"/>
      <w:r w:rsidR="00C34D48">
        <w:t>behaviour</w:t>
      </w:r>
      <w:proofErr w:type="spellEnd"/>
      <w:r w:rsidR="00C34D48">
        <w:t xml:space="preserve"> of </w:t>
      </w:r>
      <w:r w:rsidR="00F92EF8">
        <w:t xml:space="preserve">mixed-species groups of </w:t>
      </w:r>
      <w:r w:rsidR="00C34D48">
        <w:t xml:space="preserve">the high-duty cycle bats </w:t>
      </w:r>
      <w:r w:rsidRPr="006D7B87">
        <w:rPr>
          <w:i/>
        </w:rPr>
        <w:t>R</w:t>
      </w:r>
      <w:r w:rsidR="00F92EF8" w:rsidRPr="006D7B87">
        <w:rPr>
          <w:i/>
        </w:rPr>
        <w:t>hinolophus</w:t>
      </w:r>
      <w:r w:rsidRPr="006D7B87">
        <w:rPr>
          <w:i/>
        </w:rPr>
        <w:t xml:space="preserve"> </w:t>
      </w:r>
      <w:proofErr w:type="spellStart"/>
      <w:r w:rsidR="00F92EF8" w:rsidRPr="006D7B87">
        <w:rPr>
          <w:i/>
        </w:rPr>
        <w:t>euryale</w:t>
      </w:r>
      <w:proofErr w:type="spellEnd"/>
      <w:r w:rsidR="00F92EF8">
        <w:t xml:space="preserve"> and R</w:t>
      </w:r>
      <w:r w:rsidR="00F92EF8" w:rsidRPr="006D7B87">
        <w:rPr>
          <w:i/>
        </w:rPr>
        <w:t xml:space="preserve">. </w:t>
      </w:r>
      <w:proofErr w:type="spellStart"/>
      <w:r w:rsidRPr="006D7B87">
        <w:rPr>
          <w:i/>
        </w:rPr>
        <w:t>mehelyi</w:t>
      </w:r>
      <w:proofErr w:type="spellEnd"/>
      <w:r>
        <w:t xml:space="preserve"> </w:t>
      </w:r>
      <w:r>
        <w:t>as they flew alone and with other bats</w:t>
      </w:r>
      <w:r w:rsidR="00C34D48">
        <w:t xml:space="preserve"> in a natural cave</w:t>
      </w:r>
      <w:r>
        <w:t xml:space="preserve">. </w:t>
      </w:r>
      <w:r w:rsidR="00C34D48">
        <w:t xml:space="preserve">The bats performed various </w:t>
      </w:r>
      <w:r>
        <w:t xml:space="preserve">flight </w:t>
      </w:r>
      <w:proofErr w:type="spellStart"/>
      <w:r>
        <w:t>behaviours</w:t>
      </w:r>
      <w:proofErr w:type="spellEnd"/>
      <w:r>
        <w:t xml:space="preserve"> </w:t>
      </w:r>
      <w:r w:rsidR="00C34D48">
        <w:t xml:space="preserve">in the cave, </w:t>
      </w:r>
      <w:del w:id="104" w:author="hgoerlitz" w:date="2021-01-15T17:25:00Z">
        <w:r w:rsidDel="00C34D48">
          <w:delText xml:space="preserve">seen </w:delText>
        </w:r>
      </w:del>
      <w:r>
        <w:t xml:space="preserve">such as circling inside the cave, </w:t>
      </w:r>
      <w:commentRangeStart w:id="105"/>
      <w:commentRangeStart w:id="106"/>
      <w:del w:id="107" w:author="tbeleyur" w:date="2021-01-17T16:14:00Z">
        <w:r w:rsidDel="00DB2C4E">
          <w:delText>multi</w:delText>
        </w:r>
      </w:del>
      <w:del w:id="108" w:author="tbeleyur" w:date="2021-01-14T14:38:00Z">
        <w:r w:rsidDel="0077112E">
          <w:delText xml:space="preserve"> </w:delText>
        </w:r>
      </w:del>
      <w:del w:id="109" w:author="tbeleyur" w:date="2021-01-17T16:14:00Z">
        <w:r w:rsidDel="00DB2C4E">
          <w:delText xml:space="preserve">bat </w:delText>
        </w:r>
      </w:del>
      <w:r>
        <w:t>approach</w:t>
      </w:r>
      <w:ins w:id="110" w:author="hgoerlitz" w:date="2021-01-15T17:25:00Z">
        <w:r w:rsidR="00C34D48">
          <w:t>es</w:t>
        </w:r>
      </w:ins>
      <w:r>
        <w:t xml:space="preserve"> </w:t>
      </w:r>
      <w:commentRangeEnd w:id="105"/>
      <w:r w:rsidR="00C34D48">
        <w:rPr>
          <w:rStyle w:val="CommentReference"/>
        </w:rPr>
        <w:commentReference w:id="105"/>
      </w:r>
      <w:commentRangeEnd w:id="106"/>
      <w:r w:rsidR="00E01C37">
        <w:rPr>
          <w:rStyle w:val="CommentReference"/>
        </w:rPr>
        <w:commentReference w:id="106"/>
      </w:r>
      <w:ins w:id="111" w:author="tbeleyur" w:date="2021-01-17T16:14:00Z">
        <w:r w:rsidR="00CC010E">
          <w:t>(</w:t>
        </w:r>
        <w:r w:rsidR="00CC010E" w:rsidRPr="00CC010E">
          <w:t>(when two or more bats flew towards each other)</w:t>
        </w:r>
        <w:r w:rsidR="00CC010E">
          <w:t xml:space="preserve"> </w:t>
        </w:r>
      </w:ins>
      <w:r>
        <w:t xml:space="preserve">and following </w:t>
      </w:r>
      <w:ins w:id="112" w:author="tbeleyur" w:date="2021-01-17T16:14:00Z">
        <w:r w:rsidR="00192106" w:rsidRPr="00192106">
          <w:t>(one bat behind another)</w:t>
        </w:r>
        <w:r w:rsidR="00C4667F">
          <w:t xml:space="preserve"> </w:t>
        </w:r>
      </w:ins>
      <w:r>
        <w:t xml:space="preserve">flights. </w:t>
      </w:r>
      <w:r>
        <w:t xml:space="preserve"> </w:t>
      </w:r>
      <w:r w:rsidR="00FF5B4D">
        <w:t xml:space="preserve">The duration of continuously observed </w:t>
      </w:r>
      <w:r>
        <w:t xml:space="preserve">flight </w:t>
      </w:r>
      <w:r w:rsidR="00FF5B4D">
        <w:t xml:space="preserve">bouts varied strongly, ranging from </w:t>
      </w:r>
      <w:r w:rsidR="00FF5B4D">
        <w:t>about 0.1 </w:t>
      </w:r>
      <w:r w:rsidR="00FF5B4D">
        <w:t xml:space="preserve">s </w:t>
      </w:r>
      <w:r w:rsidR="00FF5B4D">
        <w:t xml:space="preserve">to </w:t>
      </w:r>
      <w:r w:rsidR="00BA37C1">
        <w:t>62</w:t>
      </w:r>
      <w:r w:rsidR="00FF5B4D">
        <w:t xml:space="preserve"> s </w:t>
      </w:r>
      <w:r w:rsidR="00BA37C1">
        <w:t>(median: 1.04 </w:t>
      </w:r>
      <w:proofErr w:type="gramStart"/>
      <w:r w:rsidR="00BA37C1">
        <w:t>s ,</w:t>
      </w:r>
      <w:proofErr w:type="gramEnd"/>
      <w:r w:rsidR="00BA37C1">
        <w:t xml:space="preserve"> 95%ile range: 0.5-8.54</w:t>
      </w:r>
      <w:r w:rsidR="00807264">
        <w:t> </w:t>
      </w:r>
      <w:r w:rsidR="00BA37C1">
        <w:t>s).</w:t>
      </w:r>
      <w:r>
        <w:t xml:space="preserve"> </w:t>
      </w:r>
    </w:p>
    <w:p w14:paraId="5719DD04" w14:textId="77777777" w:rsidR="00BA37C1" w:rsidRPr="00BA37C1" w:rsidRDefault="00BA37C1" w:rsidP="00902063">
      <w:pPr>
        <w:pStyle w:val="FirstParagraph"/>
      </w:pPr>
    </w:p>
    <w:p w14:paraId="019E87FF" w14:textId="19C96486" w:rsidR="00D5718B" w:rsidRPr="00D5718B" w:rsidRDefault="00807264" w:rsidP="00086063">
      <w:pPr>
        <w:pStyle w:val="BodyText"/>
      </w:pPr>
      <w:r>
        <w:t>In general</w:t>
      </w:r>
      <w:r w:rsidR="00D5718B">
        <w:t xml:space="preserve">, </w:t>
      </w:r>
      <w:r w:rsidR="005E730F">
        <w:t xml:space="preserve">the acoustic parameters of individual calls mostly did not differ </w:t>
      </w:r>
      <w:r w:rsidR="00D5718B">
        <w:t xml:space="preserve">between single-bat and multi-bat </w:t>
      </w:r>
      <w:r w:rsidR="00086063">
        <w:t>conditions</w:t>
      </w:r>
      <w:r w:rsidR="00D5718B">
        <w:t xml:space="preserve">. </w:t>
      </w:r>
      <w:r w:rsidR="005E730F">
        <w:t>Likewise, the w</w:t>
      </w:r>
      <w:r w:rsidR="00D5718B">
        <w:t>indow</w:t>
      </w:r>
      <w:r>
        <w:t>ed-call</w:t>
      </w:r>
      <w:r w:rsidR="00D5718B">
        <w:t xml:space="preserve">-analysis revealed no major differences </w:t>
      </w:r>
      <w:r w:rsidR="00E9337A">
        <w:t>in received level and FM lowe</w:t>
      </w:r>
      <w:r w:rsidR="00AA26E4">
        <w:t>st</w:t>
      </w:r>
      <w:r w:rsidR="00E9337A">
        <w:t xml:space="preserve"> frequency </w:t>
      </w:r>
      <w:r w:rsidR="00D5718B">
        <w:t xml:space="preserve">between single-bat and multi-bat </w:t>
      </w:r>
      <w:r w:rsidR="00EC08DE">
        <w:t xml:space="preserve">and </w:t>
      </w:r>
      <w:r w:rsidR="005E730F">
        <w:t>between</w:t>
      </w:r>
      <w:r w:rsidR="00D5718B">
        <w:t xml:space="preserve"> multi-bat and virtual-multi-bat</w:t>
      </w:r>
      <w:r w:rsidR="00F97822">
        <w:t xml:space="preserve"> conditions</w:t>
      </w:r>
      <w:r w:rsidR="00D5718B">
        <w:t xml:space="preserve">. </w:t>
      </w:r>
      <w:r w:rsidR="005E730F">
        <w:t xml:space="preserve">The </w:t>
      </w:r>
      <w:r w:rsidR="00EC08DE">
        <w:t>dominant-frequency range</w:t>
      </w:r>
      <w:r w:rsidR="005E730F">
        <w:t xml:space="preserve"> of the window analysis, however,</w:t>
      </w:r>
      <w:r w:rsidR="00EC08DE">
        <w:t xml:space="preserve"> was </w:t>
      </w:r>
      <w:r w:rsidR="005E730F">
        <w:t xml:space="preserve">larger </w:t>
      </w:r>
      <w:r w:rsidR="00EC08DE">
        <w:t xml:space="preserve">in multi-bat conditions </w:t>
      </w:r>
      <w:r w:rsidR="005E730F">
        <w:t xml:space="preserve">compared </w:t>
      </w:r>
      <w:r w:rsidR="00EC08DE">
        <w:t>to single-bat condition</w:t>
      </w:r>
      <w:r w:rsidR="005E730F">
        <w:t>s</w:t>
      </w:r>
      <w:r w:rsidR="00EC08DE">
        <w:t>.</w:t>
      </w:r>
    </w:p>
    <w:p w14:paraId="70387D42" w14:textId="77777777" w:rsidR="00D5718B" w:rsidRPr="00D5718B" w:rsidRDefault="00D5718B" w:rsidP="0041153F">
      <w:pPr>
        <w:pStyle w:val="BodyText"/>
        <w:rPr>
          <w:ins w:id="113" w:author="tbeleyur" w:date="2021-01-11T20:06:00Z"/>
        </w:rPr>
      </w:pPr>
      <w:bookmarkStart w:id="114" w:name="individual-call-analysis"/>
    </w:p>
    <w:p w14:paraId="6B2B87C4" w14:textId="4AC1A7EF" w:rsidR="009641F7" w:rsidRDefault="00F042C5">
      <w:pPr>
        <w:pStyle w:val="Heading3"/>
      </w:pPr>
      <w:r>
        <w:lastRenderedPageBreak/>
        <w:t>3</w:t>
      </w:r>
      <w:r w:rsidR="00A32D9A">
        <w:t>.1 Individual call analysis</w:t>
      </w:r>
      <w:bookmarkEnd w:id="114"/>
    </w:p>
    <w:p w14:paraId="00046072" w14:textId="10A24A96" w:rsidR="009641F7" w:rsidRDefault="00261888">
      <w:pPr>
        <w:pStyle w:val="CaptionedFigure"/>
      </w:pPr>
      <w:ins w:id="115" w:author="tbeleyur" w:date="2021-01-12T01:33:00Z">
        <w:r>
          <w:rPr>
            <w:noProof/>
          </w:rPr>
          <w:t xml:space="preserve"> </w:t>
        </w:r>
      </w:ins>
      <w:ins w:id="116" w:author="tbeleyur" w:date="2021-01-14T15:57:00Z">
        <w:r w:rsidR="0054085B">
          <w:rPr>
            <w:noProof/>
          </w:rPr>
          <w:drawing>
            <wp:inline distT="0" distB="0" distL="0" distR="0" wp14:anchorId="7126FF9A" wp14:editId="5E4E12A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ins>
    </w:p>
    <w:p w14:paraId="42F49ACE" w14:textId="461047A0" w:rsidR="009641F7" w:rsidRDefault="00A32D9A">
      <w:pPr>
        <w:pStyle w:val="ImageCaption"/>
      </w:pPr>
      <w:r>
        <w:t xml:space="preserve">Figure 3:  Measured acoustic parameters for the </w:t>
      </w:r>
      <w:r w:rsidR="00F97822">
        <w:t>constant frequency (</w:t>
      </w:r>
      <w:r>
        <w:t>CF</w:t>
      </w:r>
      <w:r w:rsidR="00F97822">
        <w:t>)</w:t>
      </w:r>
      <w:r>
        <w:t xml:space="preserve">, </w:t>
      </w:r>
      <w:r w:rsidR="00F97822">
        <w:t>initial frequency modulated (</w:t>
      </w:r>
      <w:proofErr w:type="spellStart"/>
      <w:r>
        <w:t>iFM</w:t>
      </w:r>
      <w:proofErr w:type="spellEnd"/>
      <w:r w:rsidR="00F97822">
        <w:t>)</w:t>
      </w:r>
      <w:r>
        <w:t xml:space="preserve"> and </w:t>
      </w:r>
      <w:r w:rsidR="00F97822">
        <w:t>terminal frequency modulated (</w:t>
      </w:r>
      <w:proofErr w:type="spellStart"/>
      <w:r>
        <w:t>tFM</w:t>
      </w:r>
      <w:proofErr w:type="spellEnd"/>
      <w:r w:rsidR="00F97822">
        <w:t>)</w:t>
      </w:r>
      <w:r>
        <w:t xml:space="preserve"> components of individual calls emitted under single</w:t>
      </w:r>
      <w:r w:rsidR="001034D8">
        <w:t>-bat</w:t>
      </w:r>
      <w:r>
        <w:t xml:space="preserve"> and multi</w:t>
      </w:r>
      <w:r w:rsidR="001034D8">
        <w:t>-</w:t>
      </w:r>
      <w:r>
        <w:t xml:space="preserve">bat conditions. Each column shows the measurements </w:t>
      </w:r>
      <w:r w:rsidR="001034D8">
        <w:t xml:space="preserve">per </w:t>
      </w:r>
      <w:r>
        <w:t>call component, while each row shows a group of related measurements</w:t>
      </w:r>
      <w:r w:rsidR="001034D8">
        <w:t>:</w:t>
      </w:r>
      <w:r>
        <w:t xml:space="preserve"> A-C) duration D-F) spectral measurements G-I) received level J-K) relative FM-CF ratios L-M) FM component bandwidths.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single</m:t>
            </m:r>
          </m:sub>
        </m:sSub>
        <m:r>
          <w:rPr>
            <w:rFonts w:ascii="Cambria Math" w:hAnsi="Cambria Math"/>
          </w:rPr>
          <m:t>=</m:t>
        </m:r>
      </m:oMath>
      <w:r>
        <w:t xml:space="preserve"> </w:t>
      </w:r>
      <w:proofErr w:type="gramStart"/>
      <w:r>
        <w:t>177 ,</w:t>
      </w:r>
      <w:proofErr w:type="gramEnd"/>
      <w:r>
        <w:t xml:space="preserve">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multi</m:t>
            </m:r>
          </m:sub>
        </m:sSub>
      </m:oMath>
      <w:r>
        <w:t>= 49</w:t>
      </w:r>
      <w:r w:rsidR="00A804D1">
        <w:t xml:space="preserve">. </w:t>
      </w:r>
      <w:r w:rsidR="00F97822">
        <w:t>Raw data points are plotted over b</w:t>
      </w:r>
      <w:r w:rsidR="00A804D1">
        <w:t>ox plots show</w:t>
      </w:r>
      <w:r w:rsidR="00F97822">
        <w:t>ing the</w:t>
      </w:r>
      <w:r w:rsidR="00A804D1">
        <w:t xml:space="preserve"> median, quartiles</w:t>
      </w:r>
      <w:r w:rsidR="00CA68E2">
        <w:t xml:space="preserve"> and whiskers </w:t>
      </w:r>
      <w:r w:rsidR="00CA68E2">
        <w:t xml:space="preserve">of </w:t>
      </w:r>
      <w:r w:rsidR="008A64FF">
        <w:t>1.5 times the inter-quartile range.</w:t>
      </w:r>
    </w:p>
    <w:p w14:paraId="1EEAAF0A" w14:textId="42226FB4" w:rsidR="00E14B7B" w:rsidRDefault="000E1D93">
      <w:pPr>
        <w:pStyle w:val="BodyText"/>
      </w:pPr>
      <w:r>
        <w:lastRenderedPageBreak/>
        <w:t xml:space="preserve">We measured 13 </w:t>
      </w:r>
      <w:r w:rsidR="00A32D9A">
        <w:t xml:space="preserve">acoustic parameters of </w:t>
      </w:r>
      <w:r>
        <w:t>the initial and terminal frequency-modulated (</w:t>
      </w:r>
      <w:proofErr w:type="spellStart"/>
      <w:r>
        <w:t>iFM</w:t>
      </w:r>
      <w:proofErr w:type="spellEnd"/>
      <w:r>
        <w:t xml:space="preserve">, </w:t>
      </w:r>
      <w:proofErr w:type="spellStart"/>
      <w:r>
        <w:t>tFM</w:t>
      </w:r>
      <w:proofErr w:type="spellEnd"/>
      <w:r>
        <w:t xml:space="preserve">) and of the central constant-frequency (CF) component of </w:t>
      </w:r>
      <w:r w:rsidR="001034D8">
        <w:t>226</w:t>
      </w:r>
      <w:r>
        <w:t xml:space="preserve"> individual horseshoe bat echolocation calls (</w:t>
      </w:r>
      <w:r w:rsidR="00A32D9A">
        <w:t>Figure 3</w:t>
      </w:r>
      <w:r>
        <w:t>)</w:t>
      </w:r>
      <w:r w:rsidR="00A32D9A">
        <w:t xml:space="preserve">. </w:t>
      </w:r>
      <w:r w:rsidR="001034D8">
        <w:t>Most c</w:t>
      </w:r>
      <w:r w:rsidR="00A32D9A">
        <w:t xml:space="preserve">all parameters showed </w:t>
      </w:r>
      <w:r w:rsidR="001034D8">
        <w:t xml:space="preserve">no </w:t>
      </w:r>
      <w:r w:rsidR="00A32D9A">
        <w:t xml:space="preserve">difference between </w:t>
      </w:r>
      <w:r w:rsidR="00405291">
        <w:t xml:space="preserve">single-bat </w:t>
      </w:r>
      <w:r w:rsidR="00A32D9A">
        <w:t xml:space="preserve">and </w:t>
      </w:r>
      <w:r w:rsidR="00405291">
        <w:t>multi-</w:t>
      </w:r>
      <w:r w:rsidR="00A32D9A">
        <w:t xml:space="preserve">bat </w:t>
      </w:r>
      <w:r w:rsidR="00405291">
        <w:t xml:space="preserve">observations </w:t>
      </w:r>
      <w:r w:rsidR="00A32D9A">
        <w:t xml:space="preserve">(Table 1). </w:t>
      </w:r>
      <w:r w:rsidR="00A804D1">
        <w:t>Only the</w:t>
      </w:r>
      <w:r w:rsidR="001034D8">
        <w:t xml:space="preserve"> </w:t>
      </w:r>
      <w:r w:rsidR="00A32D9A">
        <w:t xml:space="preserve">median duration </w:t>
      </w:r>
      <w:r w:rsidR="001034D8">
        <w:t xml:space="preserve">of the CF-component was </w:t>
      </w:r>
      <w:r w:rsidR="00A32D9A">
        <w:t xml:space="preserve">~3ms </w:t>
      </w:r>
      <w:r w:rsidR="001034D8">
        <w:t>shorter</w:t>
      </w:r>
      <w:r w:rsidR="00F36830">
        <w:t xml:space="preserve"> (</w:t>
      </w:r>
      <w:r w:rsidR="00F36830" w:rsidRPr="005C7261">
        <w:rPr>
          <w:i/>
        </w:rPr>
        <w:t>p</w:t>
      </w:r>
      <w:r w:rsidR="00F36830">
        <w:t>=0.003)</w:t>
      </w:r>
      <w:r w:rsidR="001034D8">
        <w:t xml:space="preserve"> </w:t>
      </w:r>
      <w:r w:rsidR="003B788D">
        <w:t xml:space="preserve">and the median level of the terminal FM-component was ~3 dB fainter in multi-bat situations </w:t>
      </w:r>
      <w:r w:rsidR="00F36830">
        <w:t>(</w:t>
      </w:r>
      <w:r w:rsidR="00F36830">
        <w:rPr>
          <w:i/>
        </w:rPr>
        <w:t>p</w:t>
      </w:r>
      <w:r w:rsidR="00F36830">
        <w:t>=0.</w:t>
      </w:r>
      <w:r w:rsidR="00926991">
        <w:t>01) compared</w:t>
      </w:r>
      <w:r w:rsidR="003B788D">
        <w:t xml:space="preserve"> to single-bat situations</w:t>
      </w:r>
      <w:ins w:id="117" w:author="hgoerlitz" w:date="2021-01-15T17:29:00Z">
        <w:r w:rsidR="00807264">
          <w:t>.</w:t>
        </w:r>
      </w:ins>
      <w:r w:rsidR="001764B8">
        <w:t xml:space="preserve"> The </w:t>
      </w:r>
      <w:del w:id="118" w:author="hgoerlitz" w:date="2021-01-15T17:29:00Z">
        <w:r w:rsidR="001764B8" w:rsidDel="00807264">
          <w:delText xml:space="preserve">rest of the </w:delText>
        </w:r>
      </w:del>
      <w:ins w:id="119" w:author="hgoerlitz" w:date="2021-01-15T17:29:00Z">
        <w:r w:rsidR="00807264">
          <w:t xml:space="preserve">remaining </w:t>
        </w:r>
      </w:ins>
      <w:del w:id="120" w:author="hgoerlitz" w:date="2021-01-15T17:29:00Z">
        <w:r w:rsidR="001764B8" w:rsidDel="00807264">
          <w:delText xml:space="preserve">measured </w:delText>
        </w:r>
      </w:del>
      <w:r w:rsidR="001764B8">
        <w:t>parameters were very similar</w:t>
      </w:r>
      <w:r w:rsidR="00C9518E">
        <w:t xml:space="preserve"> </w:t>
      </w:r>
      <w:del w:id="121" w:author="hgoerlitz" w:date="2021-01-15T17:30:00Z">
        <w:r w:rsidR="001764B8" w:rsidDel="00807264">
          <w:delText xml:space="preserve"> </w:delText>
        </w:r>
      </w:del>
      <w:r w:rsidR="001764B8">
        <w:t>between the single-bat and multi-bat conditions</w:t>
      </w:r>
      <w:commentRangeStart w:id="122"/>
      <w:commentRangeStart w:id="123"/>
      <w:del w:id="124" w:author="tbeleyur" w:date="2021-01-17T16:31:00Z">
        <w:r w:rsidR="00C9518E" w:rsidDel="006C1C55">
          <w:delText>, and the median differences were non-significant</w:delText>
        </w:r>
      </w:del>
      <w:ins w:id="125" w:author="hgoerlitz" w:date="2021-01-15T17:30:00Z">
        <w:del w:id="126" w:author="tbeleyur" w:date="2021-01-17T16:31:00Z">
          <w:r w:rsidR="00807264" w:rsidDel="006C1C55">
            <w:delText>ly different</w:delText>
          </w:r>
          <w:commentRangeEnd w:id="122"/>
          <w:r w:rsidR="00807264" w:rsidDel="006C1C55">
            <w:rPr>
              <w:rStyle w:val="CommentReference"/>
            </w:rPr>
            <w:commentReference w:id="122"/>
          </w:r>
        </w:del>
      </w:ins>
      <w:commentRangeEnd w:id="123"/>
      <w:del w:id="127" w:author="tbeleyur" w:date="2021-01-17T16:31:00Z">
        <w:r w:rsidR="006C1C55" w:rsidDel="006C1C55">
          <w:rPr>
            <w:rStyle w:val="CommentReference"/>
          </w:rPr>
          <w:commentReference w:id="123"/>
        </w:r>
      </w:del>
      <w:r w:rsidR="001764B8">
        <w:t xml:space="preserve"> (</w:t>
      </w:r>
      <w:r w:rsidR="00A64710" w:rsidRPr="005C7261">
        <w:rPr>
          <w:i/>
        </w:rPr>
        <w:t>p</w:t>
      </w:r>
      <w:r w:rsidR="00A64710">
        <w:t>&gt;0.05,</w:t>
      </w:r>
      <w:ins w:id="128" w:author="tbeleyur" w:date="2021-01-14T16:09:00Z">
        <w:r w:rsidR="005C7261">
          <w:t xml:space="preserve"> </w:t>
        </w:r>
      </w:ins>
      <w:r w:rsidR="001764B8">
        <w:t>Table 1)</w:t>
      </w:r>
      <w:r w:rsidR="00E323E8">
        <w:t xml:space="preserve">. </w:t>
      </w:r>
      <w:ins w:id="129" w:author="tbeleyur" w:date="2021-01-17T16:26:00Z">
        <w:r w:rsidR="006C1C55">
          <w:t xml:space="preserve"> </w:t>
        </w:r>
      </w:ins>
      <w:ins w:id="130" w:author="tbeleyur" w:date="2021-01-17T16:43:00Z">
        <w:r w:rsidR="005D563F">
          <w:t xml:space="preserve">For instance, some call parameters that showed change in previous studies had overlapping ranges such as </w:t>
        </w:r>
        <w:proofErr w:type="spellStart"/>
        <w:r w:rsidR="005D563F">
          <w:t>tFM</w:t>
        </w:r>
        <w:proofErr w:type="spellEnd"/>
        <w:r w:rsidR="005D563F">
          <w:t xml:space="preserve"> duration (single-bat:0.32-4.04, multi-bat:0.72-3.57 ), </w:t>
        </w:r>
        <w:proofErr w:type="spellStart"/>
        <w:r w:rsidR="005D563F">
          <w:t>tFM</w:t>
        </w:r>
        <w:proofErr w:type="spellEnd"/>
        <w:r w:rsidR="005D563F">
          <w:t xml:space="preserve"> bandwidth (single-bat:3.8</w:t>
        </w:r>
        <w:r w:rsidR="00192678">
          <w:t>5</w:t>
        </w:r>
        <w:r w:rsidR="005D563F">
          <w:t>-22.45, multi-bat:3.81-20.98) and CF peak frequency (single-bat:101.9-112.1, multi-bat:101.9-111.1 ).</w:t>
        </w:r>
        <w:r w:rsidR="005D563F" w:rsidDel="006C1C55">
          <w:t xml:space="preserve"> </w:t>
        </w:r>
      </w:ins>
      <w:del w:id="131" w:author="tbeleyur" w:date="2021-01-17T16:27:00Z">
        <w:r w:rsidR="00E5501E" w:rsidDel="006C1C55">
          <w:delText>S</w:delText>
        </w:r>
      </w:del>
      <w:del w:id="132" w:author="tbeleyur" w:date="2021-01-17T16:43:00Z">
        <w:r w:rsidR="00E5501E" w:rsidDel="005D563F">
          <w:delText xml:space="preserve">ome </w:delText>
        </w:r>
      </w:del>
      <w:del w:id="133" w:author="tbeleyur" w:date="2021-01-17T16:27:00Z">
        <w:r w:rsidR="00E5501E" w:rsidDel="006C1C55">
          <w:delText>of the</w:delText>
        </w:r>
      </w:del>
      <w:del w:id="134" w:author="tbeleyur" w:date="2021-01-17T16:43:00Z">
        <w:r w:rsidR="00E5501E" w:rsidDel="005D563F">
          <w:delText xml:space="preserve"> parameters </w:delText>
        </w:r>
      </w:del>
      <w:del w:id="135" w:author="tbeleyur" w:date="2021-01-17T16:27:00Z">
        <w:r w:rsidR="00E5501E" w:rsidDel="006C1C55">
          <w:delText xml:space="preserve">such as </w:delText>
        </w:r>
        <w:r w:rsidR="00832B5C" w:rsidDel="006C1C55">
          <w:delText>iFM duration (single-bat range: 0.32-2.69ms, multi-bat range:0.30-2.216)</w:delText>
        </w:r>
        <w:r w:rsidR="00960196" w:rsidDel="006C1C55">
          <w:delText>,</w:delText>
        </w:r>
      </w:del>
      <w:del w:id="136" w:author="tbeleyur" w:date="2021-01-17T16:43:00Z">
        <w:r w:rsidR="00960196" w:rsidDel="005D563F">
          <w:delText xml:space="preserve"> </w:delText>
        </w:r>
        <w:r w:rsidR="00581342" w:rsidDel="005D563F">
          <w:delText>tFM duration (single-bat range:0.32-4.04 ms, multi-bat range: 0.72-3.57 ms)</w:delText>
        </w:r>
      </w:del>
      <w:del w:id="137" w:author="tbeleyur" w:date="2021-01-17T16:29:00Z">
        <w:r w:rsidR="00E323E8" w:rsidDel="006C1C55">
          <w:delText xml:space="preserve"> </w:delText>
        </w:r>
        <w:r w:rsidR="00960196" w:rsidDel="006C1C55">
          <w:delText xml:space="preserve">and </w:delText>
        </w:r>
      </w:del>
      <w:del w:id="138" w:author="tbeleyur" w:date="2021-01-17T16:43:00Z">
        <w:r w:rsidR="00960196" w:rsidDel="005D563F">
          <w:delText>tFM  bandwidth (</w:delText>
        </w:r>
        <w:r w:rsidR="00DA2FFB" w:rsidDel="005D563F">
          <w:delText>single-bat range:</w:delText>
        </w:r>
        <w:r w:rsidR="00C8734B" w:rsidDel="005D563F">
          <w:delText>3.85-22.45</w:delText>
        </w:r>
        <w:r w:rsidR="00AC3475" w:rsidDel="005D563F">
          <w:delText xml:space="preserve"> kHz</w:delText>
        </w:r>
        <w:r w:rsidR="00C8734B" w:rsidDel="005D563F">
          <w:delText>, multi-bat range: 3.81-20.98</w:delText>
        </w:r>
        <w:r w:rsidR="00AC3475" w:rsidDel="005D563F">
          <w:delText xml:space="preserve"> kHz</w:delText>
        </w:r>
        <w:r w:rsidR="00960196" w:rsidDel="005D563F">
          <w:delText xml:space="preserve">) </w:delText>
        </w:r>
        <w:r w:rsidR="00E5501E" w:rsidDel="005D563F">
          <w:delText>had overlapping ranges</w:delText>
        </w:r>
      </w:del>
      <w:del w:id="139" w:author="tbeleyur" w:date="2021-01-17T16:28:00Z">
        <w:r w:rsidR="00E5501E" w:rsidDel="006C1C55">
          <w:delText xml:space="preserve"> and showed low </w:delText>
        </w:r>
        <w:r w:rsidR="00F36830" w:rsidDel="006C1C55">
          <w:delText xml:space="preserve">to negligible </w:delText>
        </w:r>
        <w:r w:rsidR="00E5501E" w:rsidDel="006C1C55">
          <w:delText>median differences</w:delText>
        </w:r>
        <w:r w:rsidR="00E3433A" w:rsidDel="006C1C55">
          <w:delText xml:space="preserve"> (See SI </w:delText>
        </w:r>
        <w:r w:rsidR="00BE0579" w:rsidDel="006C1C55">
          <w:delText xml:space="preserve">0.5 </w:delText>
        </w:r>
        <w:r w:rsidR="00E3433A" w:rsidDel="006C1C55">
          <w:delText>for all parameter ranges)</w:delText>
        </w:r>
      </w:del>
      <w:del w:id="140" w:author="tbeleyur" w:date="2021-01-17T16:43:00Z">
        <w:r w:rsidR="00E323E8" w:rsidDel="005D563F">
          <w:delText xml:space="preserve">. </w:delText>
        </w:r>
        <w:r w:rsidR="00581342" w:rsidDel="005D563F">
          <w:delText xml:space="preserve"> </w:delText>
        </w:r>
      </w:del>
    </w:p>
    <w:p w14:paraId="3CE39CD1" w14:textId="79C733C7" w:rsidR="009641F7" w:rsidRDefault="00A32D9A">
      <w:pPr>
        <w:pStyle w:val="BodyText"/>
      </w:pPr>
      <w:r>
        <w:t xml:space="preserve">Our ‘whole dataset’ results </w:t>
      </w:r>
      <w:del w:id="141" w:author="tbeleyur" w:date="2021-01-17T16:50:00Z">
        <w:r w:rsidDel="00505075">
          <w:delText xml:space="preserve">broadly </w:delText>
        </w:r>
      </w:del>
      <w:ins w:id="142" w:author="tbeleyur" w:date="2021-01-17T16:50:00Z">
        <w:r w:rsidR="00505075">
          <w:t>somewhat</w:t>
        </w:r>
        <w:r w:rsidR="00505075">
          <w:t xml:space="preserve"> </w:t>
        </w:r>
      </w:ins>
      <w:r>
        <w:t>match</w:t>
      </w:r>
      <w:r w:rsidR="005A256D">
        <w:t>ed</w:t>
      </w:r>
      <w:r>
        <w:t xml:space="preserve"> </w:t>
      </w:r>
      <w:del w:id="143" w:author="tbeleyur" w:date="2021-01-17T16:50:00Z">
        <w:r w:rsidDel="00505075">
          <w:delText xml:space="preserve">with </w:delText>
        </w:r>
      </w:del>
      <w:r>
        <w:t xml:space="preserve">the results </w:t>
      </w:r>
      <w:r w:rsidR="00F1347B">
        <w:t xml:space="preserve">from </w:t>
      </w:r>
      <w:r>
        <w:t>the ‘clustered’ and ‘isolated’ subset</w:t>
      </w:r>
      <w:r w:rsidR="00F1347B">
        <w:t>s</w:t>
      </w:r>
      <w:del w:id="144" w:author="hgoerlitz" w:date="2021-01-15T17:33:00Z">
        <w:r w:rsidDel="008F7379">
          <w:delText xml:space="preserve"> </w:delText>
        </w:r>
      </w:del>
      <w:r>
        <w:t xml:space="preserve"> (SI </w:t>
      </w:r>
      <w:r w:rsidR="008F2E7A">
        <w:t>0.6</w:t>
      </w:r>
      <w:r>
        <w:t>)</w:t>
      </w:r>
      <w:r w:rsidR="004D42DD">
        <w:t>.</w:t>
      </w:r>
      <w:r w:rsidR="007339D8">
        <w:t xml:space="preserve"> </w:t>
      </w:r>
      <w:r w:rsidR="005A256D">
        <w:t xml:space="preserve">Median CF duration differed by ~3ms in both isolated and clustered subsets, while </w:t>
      </w:r>
      <w:proofErr w:type="spellStart"/>
      <w:r w:rsidR="005A256D">
        <w:t>iFM</w:t>
      </w:r>
      <w:proofErr w:type="spellEnd"/>
      <w:r w:rsidR="005A256D">
        <w:t xml:space="preserve"> and </w:t>
      </w:r>
      <w:proofErr w:type="spellStart"/>
      <w:r w:rsidR="005A256D">
        <w:t>tFM</w:t>
      </w:r>
      <w:proofErr w:type="spellEnd"/>
      <w:r w:rsidR="005A256D">
        <w:t xml:space="preserve"> median durations differed by ~ 0.1ms.  The spectral parameters (CF peak frequency, </w:t>
      </w:r>
      <w:proofErr w:type="spellStart"/>
      <w:r w:rsidR="005A256D">
        <w:t>tFM</w:t>
      </w:r>
      <w:proofErr w:type="spellEnd"/>
      <w:r w:rsidR="005A256D">
        <w:t xml:space="preserve"> bandwidth, </w:t>
      </w:r>
      <w:proofErr w:type="spellStart"/>
      <w:r w:rsidR="005A256D">
        <w:t>i</w:t>
      </w:r>
      <w:proofErr w:type="spellEnd"/>
      <w:r w:rsidR="005A256D">
        <w:t>/</w:t>
      </w:r>
      <w:proofErr w:type="spellStart"/>
      <w:r w:rsidR="005A256D">
        <w:t>tFM</w:t>
      </w:r>
      <w:proofErr w:type="spellEnd"/>
      <w:r w:rsidR="005A256D">
        <w:t xml:space="preserve"> lower frequency) differed in the magnitude of difference across the ‘clustered’ and ‘isolated’ subsets. </w:t>
      </w:r>
      <w:commentRangeStart w:id="145"/>
      <w:commentRangeStart w:id="146"/>
      <w:r w:rsidR="005A256D">
        <w:t>If pseudo-replication was not a major concern, we expect the results of the isolated and clustered datasets to match. The observed deviations imply that pseudo-replication may have been a concer</w:t>
      </w:r>
      <w:r w:rsidR="000E418D">
        <w:t>n however.</w:t>
      </w:r>
      <w:commentRangeEnd w:id="145"/>
      <w:r w:rsidR="008F7379">
        <w:rPr>
          <w:rStyle w:val="CommentReference"/>
        </w:rPr>
        <w:commentReference w:id="145"/>
      </w:r>
      <w:commentRangeEnd w:id="146"/>
      <w:r w:rsidR="00505075">
        <w:rPr>
          <w:rStyle w:val="CommentReference"/>
        </w:rPr>
        <w:commentReference w:id="146"/>
      </w:r>
      <w:r w:rsidR="000E418D">
        <w:t xml:space="preserve"> Before reaching this conclusion, it is important to consider the severe drop in sample size in the isolated </w:t>
      </w:r>
      <w:r w:rsidR="00CD0EBD">
        <w:t xml:space="preserve">data </w:t>
      </w:r>
      <w:r w:rsidR="000E418D">
        <w:t>subset</w:t>
      </w:r>
      <w:r w:rsidR="00CD0EBD">
        <w:t xml:space="preserve"> as a possible cause for the deviation in trends across parameters</w:t>
      </w:r>
      <w:r w:rsidR="000E418D">
        <w:t xml:space="preserve">.  </w:t>
      </w:r>
      <w:r>
        <w:t xml:space="preserve">In the isolated subset, </w:t>
      </w:r>
      <m:oMath>
        <m:sSub>
          <m:sSubPr>
            <m:ctrlPr>
              <w:rPr>
                <w:rFonts w:ascii="Cambria Math" w:hAnsi="Cambria Math"/>
              </w:rPr>
            </m:ctrlPr>
          </m:sSubPr>
          <m:e>
            <m:r>
              <w:rPr>
                <w:rFonts w:ascii="Cambria Math" w:hAnsi="Cambria Math"/>
              </w:rPr>
              <m:t>N</m:t>
            </m:r>
          </m:e>
          <m:sub>
            <m:r>
              <w:rPr>
                <w:rFonts w:ascii="Cambria Math" w:hAnsi="Cambria Math"/>
              </w:rPr>
              <m:t>multi</m:t>
            </m:r>
          </m:sub>
        </m:sSub>
      </m:oMath>
      <w:r>
        <w:t xml:space="preserve"> = 5 calls, in contrast to the much higher </w:t>
      </w:r>
      <m:oMath>
        <m:sSub>
          <m:sSubPr>
            <m:ctrlPr>
              <w:rPr>
                <w:rFonts w:ascii="Cambria Math" w:hAnsi="Cambria Math"/>
              </w:rPr>
            </m:ctrlPr>
          </m:sSubPr>
          <m:e>
            <m:r>
              <w:rPr>
                <w:rFonts w:ascii="Cambria Math" w:hAnsi="Cambria Math"/>
              </w:rPr>
              <m:t>N</m:t>
            </m:r>
          </m:e>
          <m:sub>
            <m:r>
              <w:rPr>
                <w:rFonts w:ascii="Cambria Math" w:hAnsi="Cambria Math"/>
              </w:rPr>
              <m:t>single</m:t>
            </m:r>
          </m:sub>
        </m:sSub>
      </m:oMath>
      <w:r>
        <w:t>=53.</w:t>
      </w:r>
      <w:r w:rsidR="007339D8">
        <w:t xml:space="preserve"> The </w:t>
      </w:r>
      <w:r w:rsidR="009D56EC">
        <w:t xml:space="preserve">severe </w:t>
      </w:r>
      <w:r w:rsidR="007339D8">
        <w:t xml:space="preserve">drop in sample size in the ‘isolated’ data set and the different trends in the spectral parameters make it hard to conclude whether pseudo-replication has </w:t>
      </w:r>
      <w:r w:rsidR="00594314">
        <w:t>played a major role</w:t>
      </w:r>
      <w:r w:rsidR="007339D8">
        <w:t xml:space="preserve"> in </w:t>
      </w:r>
      <w:r w:rsidR="008F011D">
        <w:t>the</w:t>
      </w:r>
      <w:r w:rsidR="007339D8">
        <w:t xml:space="preserve"> individual call analysis. </w:t>
      </w:r>
    </w:p>
    <w:p w14:paraId="0303C650" w14:textId="77777777" w:rsidR="009641F7" w:rsidRDefault="00A32D9A">
      <w:pPr>
        <w:pStyle w:val="Compact"/>
      </w:pPr>
      <w:r>
        <w:t xml:space="preserve">Table 1:  </w:t>
      </w:r>
      <w:r>
        <w:rPr>
          <w:i/>
        </w:rPr>
        <w:t>Difference between multi and single bat call parameters. The median difference is reported for all parameters except CF peak frequency, where the difference in range is reported.</w:t>
      </w:r>
    </w:p>
    <w:tbl>
      <w:tblPr>
        <w:tblStyle w:val="Table"/>
        <w:tblW w:w="0" w:type="auto"/>
        <w:jc w:val="center"/>
        <w:tblLayout w:type="fixed"/>
        <w:tblLook w:val="0420" w:firstRow="1" w:lastRow="0" w:firstColumn="0" w:lastColumn="0" w:noHBand="0" w:noVBand="1"/>
      </w:tblPr>
      <w:tblGrid>
        <w:gridCol w:w="3666"/>
        <w:gridCol w:w="2664"/>
        <w:gridCol w:w="2689"/>
      </w:tblGrid>
      <w:tr w:rsidR="009641F7" w14:paraId="57D5C52F" w14:textId="77777777">
        <w:trPr>
          <w:cantSplit/>
          <w:tblHeader/>
          <w:jc w:val="center"/>
        </w:trPr>
        <w:tc>
          <w:tcPr>
            <w:tcW w:w="36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DB8A02" w14:textId="77777777" w:rsidR="009641F7" w:rsidRDefault="00A32D9A">
            <w:pPr>
              <w:spacing w:before="60" w:after="60"/>
              <w:ind w:left="60" w:right="60"/>
            </w:pPr>
            <w:r>
              <w:rPr>
                <w:rFonts w:ascii="Arial" w:eastAsia="Arial" w:hAnsi="Arial" w:cs="Arial"/>
                <w:color w:val="000000"/>
                <w:sz w:val="22"/>
                <w:szCs w:val="22"/>
              </w:rPr>
              <w:t>Measurement</w:t>
            </w:r>
          </w:p>
        </w:tc>
        <w:tc>
          <w:tcPr>
            <w:tcW w:w="2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4A493D" w14:textId="5E6E9770" w:rsidR="009641F7" w:rsidRDefault="00A32D9A">
            <w:pPr>
              <w:spacing w:before="60" w:after="60"/>
              <w:ind w:left="60" w:right="60"/>
            </w:pPr>
            <w:r>
              <w:rPr>
                <w:rFonts w:ascii="Arial" w:eastAsia="Arial" w:hAnsi="Arial" w:cs="Arial"/>
                <w:color w:val="000000"/>
                <w:sz w:val="22"/>
                <w:szCs w:val="22"/>
              </w:rPr>
              <w:t>Difference (</w:t>
            </w:r>
            <w:r w:rsidR="003B788D">
              <w:rPr>
                <w:rFonts w:ascii="Arial" w:eastAsia="Arial" w:hAnsi="Arial" w:cs="Arial"/>
                <w:color w:val="000000"/>
                <w:sz w:val="22"/>
                <w:szCs w:val="22"/>
              </w:rPr>
              <w:t>m</w:t>
            </w:r>
            <w:r>
              <w:rPr>
                <w:rFonts w:ascii="Arial" w:eastAsia="Arial" w:hAnsi="Arial" w:cs="Arial"/>
                <w:color w:val="000000"/>
                <w:sz w:val="22"/>
                <w:szCs w:val="22"/>
              </w:rPr>
              <w:t>ulti</w:t>
            </w:r>
            <w:r w:rsidR="003B788D">
              <w:rPr>
                <w:rFonts w:ascii="Arial" w:eastAsia="Arial" w:hAnsi="Arial" w:cs="Arial"/>
                <w:color w:val="000000"/>
                <w:sz w:val="22"/>
                <w:szCs w:val="22"/>
              </w:rPr>
              <w:t xml:space="preserve"> – single</w:t>
            </w:r>
            <w:r>
              <w:rPr>
                <w:rFonts w:ascii="Arial" w:eastAsia="Arial" w:hAnsi="Arial" w:cs="Arial"/>
                <w:color w:val="000000"/>
                <w:sz w:val="22"/>
                <w:szCs w:val="22"/>
              </w:rPr>
              <w:t>)</w:t>
            </w:r>
          </w:p>
        </w:tc>
        <w:tc>
          <w:tcPr>
            <w:tcW w:w="26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E8AA2F" w14:textId="77777777" w:rsidR="009641F7" w:rsidRDefault="00A32D9A">
            <w:pPr>
              <w:spacing w:before="60" w:after="60"/>
              <w:ind w:left="60" w:right="60"/>
            </w:pPr>
            <w:r>
              <w:rPr>
                <w:rFonts w:ascii="Arial" w:eastAsia="Arial" w:hAnsi="Arial" w:cs="Arial"/>
                <w:color w:val="000000"/>
                <w:sz w:val="22"/>
                <w:szCs w:val="22"/>
              </w:rPr>
              <w:t>Permutation test p-value</w:t>
            </w:r>
          </w:p>
        </w:tc>
      </w:tr>
      <w:tr w:rsidR="009641F7" w14:paraId="0749EB05" w14:textId="77777777">
        <w:trPr>
          <w:cantSplit/>
          <w:jc w:val="center"/>
        </w:trPr>
        <w:tc>
          <w:tcPr>
            <w:tcW w:w="3666" w:type="dxa"/>
            <w:shd w:val="clear" w:color="auto" w:fill="FFFFFF"/>
            <w:tcMar>
              <w:top w:w="0" w:type="dxa"/>
              <w:left w:w="0" w:type="dxa"/>
              <w:bottom w:w="0" w:type="dxa"/>
              <w:right w:w="0" w:type="dxa"/>
            </w:tcMar>
            <w:vAlign w:val="center"/>
          </w:tcPr>
          <w:p w14:paraId="3EFA7C82" w14:textId="7DA1A720" w:rsidR="009641F7" w:rsidRDefault="00B354B3">
            <w:pPr>
              <w:spacing w:before="60" w:after="60"/>
              <w:ind w:left="60" w:right="60"/>
            </w:pPr>
            <w:r>
              <w:rPr>
                <w:rFonts w:ascii="Arial" w:eastAsia="Arial" w:hAnsi="Arial" w:cs="Arial"/>
                <w:color w:val="000000"/>
                <w:sz w:val="22"/>
                <w:szCs w:val="22"/>
              </w:rPr>
              <w:t xml:space="preserve">Median </w:t>
            </w:r>
            <w:r w:rsidR="00A32D9A">
              <w:rPr>
                <w:rFonts w:ascii="Arial" w:eastAsia="Arial" w:hAnsi="Arial" w:cs="Arial"/>
                <w:color w:val="000000"/>
                <w:sz w:val="22"/>
                <w:szCs w:val="22"/>
              </w:rPr>
              <w:t>CF duration (ms)</w:t>
            </w:r>
          </w:p>
        </w:tc>
        <w:tc>
          <w:tcPr>
            <w:tcW w:w="2664" w:type="dxa"/>
            <w:shd w:val="clear" w:color="auto" w:fill="FFFFFF"/>
            <w:tcMar>
              <w:top w:w="0" w:type="dxa"/>
              <w:left w:w="0" w:type="dxa"/>
              <w:bottom w:w="0" w:type="dxa"/>
              <w:right w:w="0" w:type="dxa"/>
            </w:tcMar>
            <w:vAlign w:val="center"/>
          </w:tcPr>
          <w:p w14:paraId="2A87584D" w14:textId="77777777" w:rsidR="009641F7" w:rsidRDefault="00A32D9A">
            <w:pPr>
              <w:spacing w:before="60" w:after="60"/>
              <w:ind w:left="60" w:right="60"/>
            </w:pPr>
            <w:r>
              <w:rPr>
                <w:rFonts w:ascii="Arial" w:eastAsia="Arial" w:hAnsi="Arial" w:cs="Arial"/>
                <w:color w:val="000000"/>
                <w:sz w:val="22"/>
                <w:szCs w:val="22"/>
              </w:rPr>
              <w:t>-2.95</w:t>
            </w:r>
          </w:p>
        </w:tc>
        <w:tc>
          <w:tcPr>
            <w:tcW w:w="2689" w:type="dxa"/>
            <w:shd w:val="clear" w:color="auto" w:fill="FFFFFF"/>
            <w:tcMar>
              <w:top w:w="0" w:type="dxa"/>
              <w:left w:w="0" w:type="dxa"/>
              <w:bottom w:w="0" w:type="dxa"/>
              <w:right w:w="0" w:type="dxa"/>
            </w:tcMar>
            <w:vAlign w:val="center"/>
          </w:tcPr>
          <w:p w14:paraId="255349FB" w14:textId="77777777" w:rsidR="009641F7" w:rsidRDefault="00A32D9A">
            <w:pPr>
              <w:spacing w:before="60" w:after="60"/>
              <w:ind w:left="60" w:right="60"/>
            </w:pPr>
            <w:r>
              <w:rPr>
                <w:rFonts w:ascii="Arial" w:eastAsia="Arial" w:hAnsi="Arial" w:cs="Arial"/>
                <w:color w:val="000000"/>
                <w:sz w:val="22"/>
                <w:szCs w:val="22"/>
              </w:rPr>
              <w:t>0.003</w:t>
            </w:r>
          </w:p>
        </w:tc>
      </w:tr>
      <w:tr w:rsidR="009641F7" w14:paraId="0B4280D6" w14:textId="77777777">
        <w:trPr>
          <w:cantSplit/>
          <w:jc w:val="center"/>
        </w:trPr>
        <w:tc>
          <w:tcPr>
            <w:tcW w:w="3666" w:type="dxa"/>
            <w:shd w:val="clear" w:color="auto" w:fill="FFFFFF"/>
            <w:tcMar>
              <w:top w:w="0" w:type="dxa"/>
              <w:left w:w="0" w:type="dxa"/>
              <w:bottom w:w="0" w:type="dxa"/>
              <w:right w:w="0" w:type="dxa"/>
            </w:tcMar>
            <w:vAlign w:val="center"/>
          </w:tcPr>
          <w:p w14:paraId="39C9C136" w14:textId="29ABF863"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duration (</w:t>
            </w:r>
            <w:proofErr w:type="spellStart"/>
            <w:r w:rsidR="00A32D9A">
              <w:rPr>
                <w:rFonts w:ascii="Arial" w:eastAsia="Arial" w:hAnsi="Arial" w:cs="Arial"/>
                <w:color w:val="000000"/>
                <w:sz w:val="22"/>
                <w:szCs w:val="22"/>
              </w:rPr>
              <w:t>ms</w:t>
            </w:r>
            <w:proofErr w:type="spellEnd"/>
            <w:r w:rsidR="00A32D9A">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0C05F668" w14:textId="77777777" w:rsidR="009641F7" w:rsidRDefault="00A32D9A">
            <w:pPr>
              <w:spacing w:before="60" w:after="60"/>
              <w:ind w:left="60" w:right="60"/>
            </w:pPr>
            <w:r>
              <w:rPr>
                <w:rFonts w:ascii="Arial" w:eastAsia="Arial" w:hAnsi="Arial" w:cs="Arial"/>
                <w:color w:val="000000"/>
                <w:sz w:val="22"/>
                <w:szCs w:val="22"/>
              </w:rPr>
              <w:t>0.14</w:t>
            </w:r>
          </w:p>
        </w:tc>
        <w:tc>
          <w:tcPr>
            <w:tcW w:w="2689" w:type="dxa"/>
            <w:shd w:val="clear" w:color="auto" w:fill="FFFFFF"/>
            <w:tcMar>
              <w:top w:w="0" w:type="dxa"/>
              <w:left w:w="0" w:type="dxa"/>
              <w:bottom w:w="0" w:type="dxa"/>
              <w:right w:w="0" w:type="dxa"/>
            </w:tcMar>
            <w:vAlign w:val="center"/>
          </w:tcPr>
          <w:p w14:paraId="5BCAB9B0" w14:textId="77777777" w:rsidR="009641F7" w:rsidRDefault="00A32D9A">
            <w:pPr>
              <w:spacing w:before="60" w:after="60"/>
              <w:ind w:left="60" w:right="60"/>
            </w:pPr>
            <w:r>
              <w:rPr>
                <w:rFonts w:ascii="Arial" w:eastAsia="Arial" w:hAnsi="Arial" w:cs="Arial"/>
                <w:color w:val="000000"/>
                <w:sz w:val="22"/>
                <w:szCs w:val="22"/>
              </w:rPr>
              <w:t>0.16</w:t>
            </w:r>
          </w:p>
        </w:tc>
      </w:tr>
      <w:tr w:rsidR="009641F7" w14:paraId="2DED9018" w14:textId="77777777">
        <w:trPr>
          <w:cantSplit/>
          <w:jc w:val="center"/>
        </w:trPr>
        <w:tc>
          <w:tcPr>
            <w:tcW w:w="3666" w:type="dxa"/>
            <w:shd w:val="clear" w:color="auto" w:fill="FFFFFF"/>
            <w:tcMar>
              <w:top w:w="0" w:type="dxa"/>
              <w:left w:w="0" w:type="dxa"/>
              <w:bottom w:w="0" w:type="dxa"/>
              <w:right w:w="0" w:type="dxa"/>
            </w:tcMar>
            <w:vAlign w:val="center"/>
          </w:tcPr>
          <w:p w14:paraId="11555ACD" w14:textId="4197D1F4"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duration (</w:t>
            </w:r>
            <w:proofErr w:type="spellStart"/>
            <w:r w:rsidR="00A32D9A">
              <w:rPr>
                <w:rFonts w:ascii="Arial" w:eastAsia="Arial" w:hAnsi="Arial" w:cs="Arial"/>
                <w:color w:val="000000"/>
                <w:sz w:val="22"/>
                <w:szCs w:val="22"/>
              </w:rPr>
              <w:t>ms</w:t>
            </w:r>
            <w:proofErr w:type="spellEnd"/>
            <w:r w:rsidR="00A32D9A">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128921C6" w14:textId="77777777" w:rsidR="009641F7" w:rsidRDefault="00A32D9A">
            <w:pPr>
              <w:spacing w:before="60" w:after="60"/>
              <w:ind w:left="60" w:right="60"/>
            </w:pPr>
            <w:r>
              <w:rPr>
                <w:rFonts w:ascii="Arial" w:eastAsia="Arial" w:hAnsi="Arial" w:cs="Arial"/>
                <w:color w:val="000000"/>
                <w:sz w:val="22"/>
                <w:szCs w:val="22"/>
              </w:rPr>
              <w:t>-0.04</w:t>
            </w:r>
          </w:p>
        </w:tc>
        <w:tc>
          <w:tcPr>
            <w:tcW w:w="2689" w:type="dxa"/>
            <w:shd w:val="clear" w:color="auto" w:fill="FFFFFF"/>
            <w:tcMar>
              <w:top w:w="0" w:type="dxa"/>
              <w:left w:w="0" w:type="dxa"/>
              <w:bottom w:w="0" w:type="dxa"/>
              <w:right w:w="0" w:type="dxa"/>
            </w:tcMar>
            <w:vAlign w:val="center"/>
          </w:tcPr>
          <w:p w14:paraId="31E15E5B" w14:textId="77777777" w:rsidR="009641F7" w:rsidRDefault="00A32D9A">
            <w:pPr>
              <w:spacing w:before="60" w:after="60"/>
              <w:ind w:left="60" w:right="60"/>
            </w:pPr>
            <w:r>
              <w:rPr>
                <w:rFonts w:ascii="Arial" w:eastAsia="Arial" w:hAnsi="Arial" w:cs="Arial"/>
                <w:color w:val="000000"/>
                <w:sz w:val="22"/>
                <w:szCs w:val="22"/>
              </w:rPr>
              <w:t>0.7</w:t>
            </w:r>
          </w:p>
        </w:tc>
      </w:tr>
      <w:tr w:rsidR="009641F7" w14:paraId="1BEDACDB" w14:textId="77777777">
        <w:trPr>
          <w:cantSplit/>
          <w:jc w:val="center"/>
        </w:trPr>
        <w:tc>
          <w:tcPr>
            <w:tcW w:w="3666" w:type="dxa"/>
            <w:shd w:val="clear" w:color="auto" w:fill="FFFFFF"/>
            <w:tcMar>
              <w:top w:w="0" w:type="dxa"/>
              <w:left w:w="0" w:type="dxa"/>
              <w:bottom w:w="0" w:type="dxa"/>
              <w:right w:w="0" w:type="dxa"/>
            </w:tcMar>
            <w:vAlign w:val="center"/>
          </w:tcPr>
          <w:p w14:paraId="0DBDA3B1" w14:textId="57882D42" w:rsidR="009641F7" w:rsidRDefault="00B354B3">
            <w:pPr>
              <w:spacing w:before="60" w:after="60"/>
              <w:ind w:left="60" w:right="60"/>
            </w:pPr>
            <w:r>
              <w:rPr>
                <w:rFonts w:ascii="Arial" w:eastAsia="Arial" w:hAnsi="Arial" w:cs="Arial"/>
                <w:color w:val="000000"/>
                <w:sz w:val="22"/>
                <w:szCs w:val="22"/>
              </w:rPr>
              <w:t xml:space="preserve">Range </w:t>
            </w:r>
            <w:r w:rsidR="00A32D9A">
              <w:rPr>
                <w:rFonts w:ascii="Arial" w:eastAsia="Arial" w:hAnsi="Arial" w:cs="Arial"/>
                <w:color w:val="000000"/>
                <w:sz w:val="22"/>
                <w:szCs w:val="22"/>
              </w:rPr>
              <w:t>CF peak frequency (kHz)</w:t>
            </w:r>
          </w:p>
        </w:tc>
        <w:tc>
          <w:tcPr>
            <w:tcW w:w="2664" w:type="dxa"/>
            <w:shd w:val="clear" w:color="auto" w:fill="FFFFFF"/>
            <w:tcMar>
              <w:top w:w="0" w:type="dxa"/>
              <w:left w:w="0" w:type="dxa"/>
              <w:bottom w:w="0" w:type="dxa"/>
              <w:right w:w="0" w:type="dxa"/>
            </w:tcMar>
            <w:vAlign w:val="center"/>
          </w:tcPr>
          <w:p w14:paraId="3F3D6EE7" w14:textId="77777777" w:rsidR="009641F7" w:rsidRDefault="00A32D9A">
            <w:pPr>
              <w:spacing w:before="60" w:after="60"/>
              <w:ind w:left="60" w:right="60"/>
            </w:pPr>
            <w:r>
              <w:rPr>
                <w:rFonts w:ascii="Arial" w:eastAsia="Arial" w:hAnsi="Arial" w:cs="Arial"/>
                <w:color w:val="000000"/>
                <w:sz w:val="22"/>
                <w:szCs w:val="22"/>
              </w:rPr>
              <w:t>-1</w:t>
            </w:r>
          </w:p>
        </w:tc>
        <w:tc>
          <w:tcPr>
            <w:tcW w:w="2689" w:type="dxa"/>
            <w:shd w:val="clear" w:color="auto" w:fill="FFFFFF"/>
            <w:tcMar>
              <w:top w:w="0" w:type="dxa"/>
              <w:left w:w="0" w:type="dxa"/>
              <w:bottom w:w="0" w:type="dxa"/>
              <w:right w:w="0" w:type="dxa"/>
            </w:tcMar>
            <w:vAlign w:val="center"/>
          </w:tcPr>
          <w:p w14:paraId="32D47733" w14:textId="77777777" w:rsidR="009641F7" w:rsidRDefault="00A32D9A">
            <w:pPr>
              <w:spacing w:before="60" w:after="60"/>
              <w:ind w:left="60" w:right="60"/>
            </w:pPr>
            <w:r>
              <w:rPr>
                <w:rFonts w:ascii="Arial" w:eastAsia="Arial" w:hAnsi="Arial" w:cs="Arial"/>
                <w:color w:val="000000"/>
                <w:sz w:val="22"/>
                <w:szCs w:val="22"/>
              </w:rPr>
              <w:t>0.18</w:t>
            </w:r>
          </w:p>
        </w:tc>
      </w:tr>
      <w:tr w:rsidR="009641F7" w14:paraId="6AD0F7E4" w14:textId="77777777">
        <w:trPr>
          <w:cantSplit/>
          <w:jc w:val="center"/>
        </w:trPr>
        <w:tc>
          <w:tcPr>
            <w:tcW w:w="3666" w:type="dxa"/>
            <w:shd w:val="clear" w:color="auto" w:fill="FFFFFF"/>
            <w:tcMar>
              <w:top w:w="0" w:type="dxa"/>
              <w:left w:w="0" w:type="dxa"/>
              <w:bottom w:w="0" w:type="dxa"/>
              <w:right w:w="0" w:type="dxa"/>
            </w:tcMar>
            <w:vAlign w:val="center"/>
          </w:tcPr>
          <w:p w14:paraId="080D126C" w14:textId="2A3F0EFA"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lower frequency (kHz)</w:t>
            </w:r>
          </w:p>
        </w:tc>
        <w:tc>
          <w:tcPr>
            <w:tcW w:w="2664" w:type="dxa"/>
            <w:shd w:val="clear" w:color="auto" w:fill="FFFFFF"/>
            <w:tcMar>
              <w:top w:w="0" w:type="dxa"/>
              <w:left w:w="0" w:type="dxa"/>
              <w:bottom w:w="0" w:type="dxa"/>
              <w:right w:w="0" w:type="dxa"/>
            </w:tcMar>
            <w:vAlign w:val="center"/>
          </w:tcPr>
          <w:p w14:paraId="788869EF" w14:textId="77777777" w:rsidR="009641F7" w:rsidRDefault="00A32D9A">
            <w:pPr>
              <w:spacing w:before="60" w:after="60"/>
              <w:ind w:left="60" w:right="60"/>
            </w:pPr>
            <w:r>
              <w:rPr>
                <w:rFonts w:ascii="Arial" w:eastAsia="Arial" w:hAnsi="Arial" w:cs="Arial"/>
                <w:color w:val="000000"/>
                <w:sz w:val="22"/>
                <w:szCs w:val="22"/>
              </w:rPr>
              <w:t>-1.03</w:t>
            </w:r>
          </w:p>
        </w:tc>
        <w:tc>
          <w:tcPr>
            <w:tcW w:w="2689" w:type="dxa"/>
            <w:shd w:val="clear" w:color="auto" w:fill="FFFFFF"/>
            <w:tcMar>
              <w:top w:w="0" w:type="dxa"/>
              <w:left w:w="0" w:type="dxa"/>
              <w:bottom w:w="0" w:type="dxa"/>
              <w:right w:w="0" w:type="dxa"/>
            </w:tcMar>
            <w:vAlign w:val="center"/>
          </w:tcPr>
          <w:p w14:paraId="2454F893" w14:textId="77777777" w:rsidR="009641F7" w:rsidRDefault="00A32D9A">
            <w:pPr>
              <w:spacing w:before="60" w:after="60"/>
              <w:ind w:left="60" w:right="60"/>
            </w:pPr>
            <w:r>
              <w:rPr>
                <w:rFonts w:ascii="Arial" w:eastAsia="Arial" w:hAnsi="Arial" w:cs="Arial"/>
                <w:color w:val="000000"/>
                <w:sz w:val="22"/>
                <w:szCs w:val="22"/>
              </w:rPr>
              <w:t>0.29</w:t>
            </w:r>
          </w:p>
        </w:tc>
      </w:tr>
      <w:tr w:rsidR="009641F7" w14:paraId="08AB778C" w14:textId="77777777">
        <w:trPr>
          <w:cantSplit/>
          <w:jc w:val="center"/>
        </w:trPr>
        <w:tc>
          <w:tcPr>
            <w:tcW w:w="3666" w:type="dxa"/>
            <w:shd w:val="clear" w:color="auto" w:fill="FFFFFF"/>
            <w:tcMar>
              <w:top w:w="0" w:type="dxa"/>
              <w:left w:w="0" w:type="dxa"/>
              <w:bottom w:w="0" w:type="dxa"/>
              <w:right w:w="0" w:type="dxa"/>
            </w:tcMar>
            <w:vAlign w:val="center"/>
          </w:tcPr>
          <w:p w14:paraId="6DC2D385" w14:textId="1C6212E2"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lower frequency (kHz)</w:t>
            </w:r>
          </w:p>
        </w:tc>
        <w:tc>
          <w:tcPr>
            <w:tcW w:w="2664" w:type="dxa"/>
            <w:shd w:val="clear" w:color="auto" w:fill="FFFFFF"/>
            <w:tcMar>
              <w:top w:w="0" w:type="dxa"/>
              <w:left w:w="0" w:type="dxa"/>
              <w:bottom w:w="0" w:type="dxa"/>
              <w:right w:w="0" w:type="dxa"/>
            </w:tcMar>
            <w:vAlign w:val="center"/>
          </w:tcPr>
          <w:p w14:paraId="66399285" w14:textId="77777777" w:rsidR="009641F7" w:rsidRDefault="00A32D9A">
            <w:pPr>
              <w:spacing w:before="60" w:after="60"/>
              <w:ind w:left="60" w:right="60"/>
            </w:pPr>
            <w:r>
              <w:rPr>
                <w:rFonts w:ascii="Arial" w:eastAsia="Arial" w:hAnsi="Arial" w:cs="Arial"/>
                <w:color w:val="000000"/>
                <w:sz w:val="22"/>
                <w:szCs w:val="22"/>
              </w:rPr>
              <w:t>1.07</w:t>
            </w:r>
          </w:p>
        </w:tc>
        <w:tc>
          <w:tcPr>
            <w:tcW w:w="2689" w:type="dxa"/>
            <w:shd w:val="clear" w:color="auto" w:fill="FFFFFF"/>
            <w:tcMar>
              <w:top w:w="0" w:type="dxa"/>
              <w:left w:w="0" w:type="dxa"/>
              <w:bottom w:w="0" w:type="dxa"/>
              <w:right w:w="0" w:type="dxa"/>
            </w:tcMar>
            <w:vAlign w:val="center"/>
          </w:tcPr>
          <w:p w14:paraId="49B6E63C" w14:textId="77777777" w:rsidR="009641F7" w:rsidRDefault="00A32D9A">
            <w:pPr>
              <w:spacing w:before="60" w:after="60"/>
              <w:ind w:left="60" w:right="60"/>
            </w:pPr>
            <w:r>
              <w:rPr>
                <w:rFonts w:ascii="Arial" w:eastAsia="Arial" w:hAnsi="Arial" w:cs="Arial"/>
                <w:color w:val="000000"/>
                <w:sz w:val="22"/>
                <w:szCs w:val="22"/>
              </w:rPr>
              <w:t>0.24</w:t>
            </w:r>
          </w:p>
        </w:tc>
      </w:tr>
      <w:tr w:rsidR="009641F7" w14:paraId="282FEEF7" w14:textId="77777777">
        <w:trPr>
          <w:cantSplit/>
          <w:jc w:val="center"/>
        </w:trPr>
        <w:tc>
          <w:tcPr>
            <w:tcW w:w="3666" w:type="dxa"/>
            <w:shd w:val="clear" w:color="auto" w:fill="FFFFFF"/>
            <w:tcMar>
              <w:top w:w="0" w:type="dxa"/>
              <w:left w:w="0" w:type="dxa"/>
              <w:bottom w:w="0" w:type="dxa"/>
              <w:right w:w="0" w:type="dxa"/>
            </w:tcMar>
            <w:vAlign w:val="center"/>
          </w:tcPr>
          <w:p w14:paraId="3515F0FB" w14:textId="053F3306" w:rsidR="009641F7" w:rsidRDefault="00B354B3">
            <w:pPr>
              <w:spacing w:before="60" w:after="60"/>
              <w:ind w:left="60" w:right="60"/>
            </w:pPr>
            <w:r>
              <w:rPr>
                <w:rFonts w:ascii="Arial" w:eastAsia="Arial" w:hAnsi="Arial" w:cs="Arial"/>
                <w:color w:val="000000"/>
                <w:sz w:val="22"/>
                <w:szCs w:val="22"/>
              </w:rPr>
              <w:t xml:space="preserve">Median </w:t>
            </w:r>
            <w:r w:rsidR="00A32D9A">
              <w:rPr>
                <w:rFonts w:ascii="Arial" w:eastAsia="Arial" w:hAnsi="Arial" w:cs="Arial"/>
                <w:color w:val="000000"/>
                <w:sz w:val="22"/>
                <w:szCs w:val="22"/>
              </w:rPr>
              <w:t>CF level (dB RMS)</w:t>
            </w:r>
          </w:p>
        </w:tc>
        <w:tc>
          <w:tcPr>
            <w:tcW w:w="2664" w:type="dxa"/>
            <w:shd w:val="clear" w:color="auto" w:fill="FFFFFF"/>
            <w:tcMar>
              <w:top w:w="0" w:type="dxa"/>
              <w:left w:w="0" w:type="dxa"/>
              <w:bottom w:w="0" w:type="dxa"/>
              <w:right w:w="0" w:type="dxa"/>
            </w:tcMar>
            <w:vAlign w:val="center"/>
          </w:tcPr>
          <w:p w14:paraId="25CA8CBA" w14:textId="77777777" w:rsidR="009641F7" w:rsidRDefault="00A32D9A">
            <w:pPr>
              <w:spacing w:before="60" w:after="60"/>
              <w:ind w:left="60" w:right="60"/>
            </w:pPr>
            <w:r>
              <w:rPr>
                <w:rFonts w:ascii="Arial" w:eastAsia="Arial" w:hAnsi="Arial" w:cs="Arial"/>
                <w:color w:val="000000"/>
                <w:sz w:val="22"/>
                <w:szCs w:val="22"/>
              </w:rPr>
              <w:t>-1.48</w:t>
            </w:r>
          </w:p>
        </w:tc>
        <w:tc>
          <w:tcPr>
            <w:tcW w:w="2689" w:type="dxa"/>
            <w:shd w:val="clear" w:color="auto" w:fill="FFFFFF"/>
            <w:tcMar>
              <w:top w:w="0" w:type="dxa"/>
              <w:left w:w="0" w:type="dxa"/>
              <w:bottom w:w="0" w:type="dxa"/>
              <w:right w:w="0" w:type="dxa"/>
            </w:tcMar>
            <w:vAlign w:val="center"/>
          </w:tcPr>
          <w:p w14:paraId="6685703E" w14:textId="77777777" w:rsidR="009641F7" w:rsidRDefault="00A32D9A">
            <w:pPr>
              <w:spacing w:before="60" w:after="60"/>
              <w:ind w:left="60" w:right="60"/>
            </w:pPr>
            <w:r>
              <w:rPr>
                <w:rFonts w:ascii="Arial" w:eastAsia="Arial" w:hAnsi="Arial" w:cs="Arial"/>
                <w:color w:val="000000"/>
                <w:sz w:val="22"/>
                <w:szCs w:val="22"/>
              </w:rPr>
              <w:t>0.2</w:t>
            </w:r>
          </w:p>
        </w:tc>
      </w:tr>
      <w:tr w:rsidR="009641F7" w14:paraId="50FCC19E" w14:textId="77777777">
        <w:trPr>
          <w:cantSplit/>
          <w:jc w:val="center"/>
        </w:trPr>
        <w:tc>
          <w:tcPr>
            <w:tcW w:w="3666" w:type="dxa"/>
            <w:shd w:val="clear" w:color="auto" w:fill="FFFFFF"/>
            <w:tcMar>
              <w:top w:w="0" w:type="dxa"/>
              <w:left w:w="0" w:type="dxa"/>
              <w:bottom w:w="0" w:type="dxa"/>
              <w:right w:w="0" w:type="dxa"/>
            </w:tcMar>
            <w:vAlign w:val="center"/>
          </w:tcPr>
          <w:p w14:paraId="51EF378C" w14:textId="49549038"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level (dB RMS)</w:t>
            </w:r>
          </w:p>
        </w:tc>
        <w:tc>
          <w:tcPr>
            <w:tcW w:w="2664" w:type="dxa"/>
            <w:shd w:val="clear" w:color="auto" w:fill="FFFFFF"/>
            <w:tcMar>
              <w:top w:w="0" w:type="dxa"/>
              <w:left w:w="0" w:type="dxa"/>
              <w:bottom w:w="0" w:type="dxa"/>
              <w:right w:w="0" w:type="dxa"/>
            </w:tcMar>
            <w:vAlign w:val="center"/>
          </w:tcPr>
          <w:p w14:paraId="6132CA14" w14:textId="77777777" w:rsidR="009641F7" w:rsidRDefault="00A32D9A">
            <w:pPr>
              <w:spacing w:before="60" w:after="60"/>
              <w:ind w:left="60" w:right="60"/>
            </w:pPr>
            <w:r>
              <w:rPr>
                <w:rFonts w:ascii="Arial" w:eastAsia="Arial" w:hAnsi="Arial" w:cs="Arial"/>
                <w:color w:val="000000"/>
                <w:sz w:val="22"/>
                <w:szCs w:val="22"/>
              </w:rPr>
              <w:t>-3.15</w:t>
            </w:r>
          </w:p>
        </w:tc>
        <w:tc>
          <w:tcPr>
            <w:tcW w:w="2689" w:type="dxa"/>
            <w:shd w:val="clear" w:color="auto" w:fill="FFFFFF"/>
            <w:tcMar>
              <w:top w:w="0" w:type="dxa"/>
              <w:left w:w="0" w:type="dxa"/>
              <w:bottom w:w="0" w:type="dxa"/>
              <w:right w:w="0" w:type="dxa"/>
            </w:tcMar>
            <w:vAlign w:val="center"/>
          </w:tcPr>
          <w:p w14:paraId="747F4165" w14:textId="77777777" w:rsidR="009641F7" w:rsidRDefault="00A32D9A">
            <w:pPr>
              <w:spacing w:before="60" w:after="60"/>
              <w:ind w:left="60" w:right="60"/>
            </w:pPr>
            <w:r>
              <w:rPr>
                <w:rFonts w:ascii="Arial" w:eastAsia="Arial" w:hAnsi="Arial" w:cs="Arial"/>
                <w:color w:val="000000"/>
                <w:sz w:val="22"/>
                <w:szCs w:val="22"/>
              </w:rPr>
              <w:t>0.01</w:t>
            </w:r>
          </w:p>
        </w:tc>
      </w:tr>
      <w:tr w:rsidR="009641F7" w14:paraId="760E158B" w14:textId="77777777">
        <w:trPr>
          <w:cantSplit/>
          <w:jc w:val="center"/>
        </w:trPr>
        <w:tc>
          <w:tcPr>
            <w:tcW w:w="3666" w:type="dxa"/>
            <w:shd w:val="clear" w:color="auto" w:fill="FFFFFF"/>
            <w:tcMar>
              <w:top w:w="0" w:type="dxa"/>
              <w:left w:w="0" w:type="dxa"/>
              <w:bottom w:w="0" w:type="dxa"/>
              <w:right w:w="0" w:type="dxa"/>
            </w:tcMar>
            <w:vAlign w:val="center"/>
          </w:tcPr>
          <w:p w14:paraId="0B9CA30B" w14:textId="4C2D8C89" w:rsidR="009641F7" w:rsidRDefault="00B354B3">
            <w:pPr>
              <w:spacing w:before="60" w:after="60"/>
              <w:ind w:left="60" w:right="60"/>
            </w:pPr>
            <w:r w:rsidRPr="00B354B3">
              <w:rPr>
                <w:rFonts w:ascii="Arial" w:eastAsia="Arial" w:hAnsi="Arial" w:cs="Arial"/>
                <w:color w:val="000000"/>
                <w:sz w:val="22"/>
                <w:szCs w:val="22"/>
              </w:rPr>
              <w:lastRenderedPageBreak/>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level (dB RMS)</w:t>
            </w:r>
          </w:p>
        </w:tc>
        <w:tc>
          <w:tcPr>
            <w:tcW w:w="2664" w:type="dxa"/>
            <w:shd w:val="clear" w:color="auto" w:fill="FFFFFF"/>
            <w:tcMar>
              <w:top w:w="0" w:type="dxa"/>
              <w:left w:w="0" w:type="dxa"/>
              <w:bottom w:w="0" w:type="dxa"/>
              <w:right w:w="0" w:type="dxa"/>
            </w:tcMar>
            <w:vAlign w:val="center"/>
          </w:tcPr>
          <w:p w14:paraId="13278BE7" w14:textId="77777777" w:rsidR="009641F7" w:rsidRDefault="00A32D9A">
            <w:pPr>
              <w:spacing w:before="60" w:after="60"/>
              <w:ind w:left="60" w:right="60"/>
            </w:pPr>
            <w:r>
              <w:rPr>
                <w:rFonts w:ascii="Arial" w:eastAsia="Arial" w:hAnsi="Arial" w:cs="Arial"/>
                <w:color w:val="000000"/>
                <w:sz w:val="22"/>
                <w:szCs w:val="22"/>
              </w:rPr>
              <w:t>-1.66</w:t>
            </w:r>
          </w:p>
        </w:tc>
        <w:tc>
          <w:tcPr>
            <w:tcW w:w="2689" w:type="dxa"/>
            <w:shd w:val="clear" w:color="auto" w:fill="FFFFFF"/>
            <w:tcMar>
              <w:top w:w="0" w:type="dxa"/>
              <w:left w:w="0" w:type="dxa"/>
              <w:bottom w:w="0" w:type="dxa"/>
              <w:right w:w="0" w:type="dxa"/>
            </w:tcMar>
            <w:vAlign w:val="center"/>
          </w:tcPr>
          <w:p w14:paraId="6F2EEB84" w14:textId="77777777" w:rsidR="009641F7" w:rsidRDefault="00A32D9A">
            <w:pPr>
              <w:spacing w:before="60" w:after="60"/>
              <w:ind w:left="60" w:right="60"/>
            </w:pPr>
            <w:r>
              <w:rPr>
                <w:rFonts w:ascii="Arial" w:eastAsia="Arial" w:hAnsi="Arial" w:cs="Arial"/>
                <w:color w:val="000000"/>
                <w:sz w:val="22"/>
                <w:szCs w:val="22"/>
              </w:rPr>
              <w:t>0.32</w:t>
            </w:r>
          </w:p>
        </w:tc>
      </w:tr>
      <w:tr w:rsidR="009641F7" w14:paraId="45441488" w14:textId="77777777">
        <w:trPr>
          <w:cantSplit/>
          <w:jc w:val="center"/>
        </w:trPr>
        <w:tc>
          <w:tcPr>
            <w:tcW w:w="3666" w:type="dxa"/>
            <w:shd w:val="clear" w:color="auto" w:fill="FFFFFF"/>
            <w:tcMar>
              <w:top w:w="0" w:type="dxa"/>
              <w:left w:w="0" w:type="dxa"/>
              <w:bottom w:w="0" w:type="dxa"/>
              <w:right w:w="0" w:type="dxa"/>
            </w:tcMar>
            <w:vAlign w:val="center"/>
          </w:tcPr>
          <w:p w14:paraId="155D7999" w14:textId="0A753598"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-CF ratio (dB)</w:t>
            </w:r>
          </w:p>
        </w:tc>
        <w:tc>
          <w:tcPr>
            <w:tcW w:w="2664" w:type="dxa"/>
            <w:shd w:val="clear" w:color="auto" w:fill="FFFFFF"/>
            <w:tcMar>
              <w:top w:w="0" w:type="dxa"/>
              <w:left w:w="0" w:type="dxa"/>
              <w:bottom w:w="0" w:type="dxa"/>
              <w:right w:w="0" w:type="dxa"/>
            </w:tcMar>
            <w:vAlign w:val="center"/>
          </w:tcPr>
          <w:p w14:paraId="3E0E9F0D" w14:textId="77777777" w:rsidR="009641F7" w:rsidRDefault="00A32D9A">
            <w:pPr>
              <w:spacing w:before="60" w:after="60"/>
              <w:ind w:left="60" w:right="60"/>
            </w:pPr>
            <w:r>
              <w:rPr>
                <w:rFonts w:ascii="Arial" w:eastAsia="Arial" w:hAnsi="Arial" w:cs="Arial"/>
                <w:color w:val="000000"/>
                <w:sz w:val="22"/>
                <w:szCs w:val="22"/>
              </w:rPr>
              <w:t>-1.08</w:t>
            </w:r>
          </w:p>
        </w:tc>
        <w:tc>
          <w:tcPr>
            <w:tcW w:w="2689" w:type="dxa"/>
            <w:shd w:val="clear" w:color="auto" w:fill="FFFFFF"/>
            <w:tcMar>
              <w:top w:w="0" w:type="dxa"/>
              <w:left w:w="0" w:type="dxa"/>
              <w:bottom w:w="0" w:type="dxa"/>
              <w:right w:w="0" w:type="dxa"/>
            </w:tcMar>
            <w:vAlign w:val="center"/>
          </w:tcPr>
          <w:p w14:paraId="51F87F9A" w14:textId="77777777" w:rsidR="009641F7" w:rsidRDefault="00A32D9A">
            <w:pPr>
              <w:spacing w:before="60" w:after="60"/>
              <w:ind w:left="60" w:right="60"/>
            </w:pPr>
            <w:r>
              <w:rPr>
                <w:rFonts w:ascii="Arial" w:eastAsia="Arial" w:hAnsi="Arial" w:cs="Arial"/>
                <w:color w:val="000000"/>
                <w:sz w:val="22"/>
                <w:szCs w:val="22"/>
              </w:rPr>
              <w:t>0.16</w:t>
            </w:r>
          </w:p>
        </w:tc>
      </w:tr>
      <w:tr w:rsidR="009641F7" w14:paraId="30B0F265" w14:textId="77777777">
        <w:trPr>
          <w:cantSplit/>
          <w:jc w:val="center"/>
        </w:trPr>
        <w:tc>
          <w:tcPr>
            <w:tcW w:w="3666" w:type="dxa"/>
            <w:shd w:val="clear" w:color="auto" w:fill="FFFFFF"/>
            <w:tcMar>
              <w:top w:w="0" w:type="dxa"/>
              <w:left w:w="0" w:type="dxa"/>
              <w:bottom w:w="0" w:type="dxa"/>
              <w:right w:w="0" w:type="dxa"/>
            </w:tcMar>
            <w:vAlign w:val="center"/>
          </w:tcPr>
          <w:p w14:paraId="5FD47A39" w14:textId="4D95C92E"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-CF ratio (dB)</w:t>
            </w:r>
          </w:p>
        </w:tc>
        <w:tc>
          <w:tcPr>
            <w:tcW w:w="2664" w:type="dxa"/>
            <w:shd w:val="clear" w:color="auto" w:fill="FFFFFF"/>
            <w:tcMar>
              <w:top w:w="0" w:type="dxa"/>
              <w:left w:w="0" w:type="dxa"/>
              <w:bottom w:w="0" w:type="dxa"/>
              <w:right w:w="0" w:type="dxa"/>
            </w:tcMar>
            <w:vAlign w:val="center"/>
          </w:tcPr>
          <w:p w14:paraId="7561CE38" w14:textId="77777777" w:rsidR="009641F7" w:rsidRDefault="00A32D9A">
            <w:pPr>
              <w:spacing w:before="60" w:after="60"/>
              <w:ind w:left="60" w:right="60"/>
            </w:pPr>
            <w:r>
              <w:rPr>
                <w:rFonts w:ascii="Arial" w:eastAsia="Arial" w:hAnsi="Arial" w:cs="Arial"/>
                <w:color w:val="000000"/>
                <w:sz w:val="22"/>
                <w:szCs w:val="22"/>
              </w:rPr>
              <w:t>0.25</w:t>
            </w:r>
          </w:p>
        </w:tc>
        <w:tc>
          <w:tcPr>
            <w:tcW w:w="2689" w:type="dxa"/>
            <w:shd w:val="clear" w:color="auto" w:fill="FFFFFF"/>
            <w:tcMar>
              <w:top w:w="0" w:type="dxa"/>
              <w:left w:w="0" w:type="dxa"/>
              <w:bottom w:w="0" w:type="dxa"/>
              <w:right w:w="0" w:type="dxa"/>
            </w:tcMar>
            <w:vAlign w:val="center"/>
          </w:tcPr>
          <w:p w14:paraId="443141AA" w14:textId="77777777" w:rsidR="009641F7" w:rsidRDefault="00A32D9A">
            <w:pPr>
              <w:spacing w:before="60" w:after="60"/>
              <w:ind w:left="60" w:right="60"/>
            </w:pPr>
            <w:r>
              <w:rPr>
                <w:rFonts w:ascii="Arial" w:eastAsia="Arial" w:hAnsi="Arial" w:cs="Arial"/>
                <w:color w:val="000000"/>
                <w:sz w:val="22"/>
                <w:szCs w:val="22"/>
              </w:rPr>
              <w:t>0.75</w:t>
            </w:r>
          </w:p>
        </w:tc>
      </w:tr>
      <w:tr w:rsidR="009641F7" w14:paraId="684A7B76" w14:textId="77777777">
        <w:trPr>
          <w:cantSplit/>
          <w:jc w:val="center"/>
        </w:trPr>
        <w:tc>
          <w:tcPr>
            <w:tcW w:w="3666" w:type="dxa"/>
            <w:shd w:val="clear" w:color="auto" w:fill="FFFFFF"/>
            <w:tcMar>
              <w:top w:w="0" w:type="dxa"/>
              <w:left w:w="0" w:type="dxa"/>
              <w:bottom w:w="0" w:type="dxa"/>
              <w:right w:w="0" w:type="dxa"/>
            </w:tcMar>
            <w:vAlign w:val="center"/>
          </w:tcPr>
          <w:p w14:paraId="0F4FEC27" w14:textId="0653D610"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tFM</w:t>
            </w:r>
            <w:proofErr w:type="spellEnd"/>
            <w:r w:rsidR="00A32D9A">
              <w:rPr>
                <w:rFonts w:ascii="Arial" w:eastAsia="Arial" w:hAnsi="Arial" w:cs="Arial"/>
                <w:color w:val="000000"/>
                <w:sz w:val="22"/>
                <w:szCs w:val="22"/>
              </w:rPr>
              <w:t xml:space="preserve"> bandwidth (kHz)</w:t>
            </w:r>
          </w:p>
        </w:tc>
        <w:tc>
          <w:tcPr>
            <w:tcW w:w="2664" w:type="dxa"/>
            <w:shd w:val="clear" w:color="auto" w:fill="FFFFFF"/>
            <w:tcMar>
              <w:top w:w="0" w:type="dxa"/>
              <w:left w:w="0" w:type="dxa"/>
              <w:bottom w:w="0" w:type="dxa"/>
              <w:right w:w="0" w:type="dxa"/>
            </w:tcMar>
            <w:vAlign w:val="center"/>
          </w:tcPr>
          <w:p w14:paraId="08235762" w14:textId="77777777" w:rsidR="009641F7" w:rsidRDefault="00A32D9A">
            <w:pPr>
              <w:spacing w:before="60" w:after="60"/>
              <w:ind w:left="60" w:right="60"/>
            </w:pPr>
            <w:r>
              <w:rPr>
                <w:rFonts w:ascii="Arial" w:eastAsia="Arial" w:hAnsi="Arial" w:cs="Arial"/>
                <w:color w:val="000000"/>
                <w:sz w:val="22"/>
                <w:szCs w:val="22"/>
              </w:rPr>
              <w:t>1.83</w:t>
            </w:r>
          </w:p>
        </w:tc>
        <w:tc>
          <w:tcPr>
            <w:tcW w:w="2689" w:type="dxa"/>
            <w:shd w:val="clear" w:color="auto" w:fill="FFFFFF"/>
            <w:tcMar>
              <w:top w:w="0" w:type="dxa"/>
              <w:left w:w="0" w:type="dxa"/>
              <w:bottom w:w="0" w:type="dxa"/>
              <w:right w:w="0" w:type="dxa"/>
            </w:tcMar>
            <w:vAlign w:val="center"/>
          </w:tcPr>
          <w:p w14:paraId="4EDBFB74" w14:textId="77777777" w:rsidR="009641F7" w:rsidRDefault="00A32D9A">
            <w:pPr>
              <w:spacing w:before="60" w:after="60"/>
              <w:ind w:left="60" w:right="60"/>
            </w:pPr>
            <w:r>
              <w:rPr>
                <w:rFonts w:ascii="Arial" w:eastAsia="Arial" w:hAnsi="Arial" w:cs="Arial"/>
                <w:color w:val="000000"/>
                <w:sz w:val="22"/>
                <w:szCs w:val="22"/>
              </w:rPr>
              <w:t>0.12</w:t>
            </w:r>
          </w:p>
        </w:tc>
      </w:tr>
      <w:tr w:rsidR="009641F7" w14:paraId="4D39B7CB" w14:textId="77777777">
        <w:trPr>
          <w:cantSplit/>
          <w:jc w:val="center"/>
        </w:trPr>
        <w:tc>
          <w:tcPr>
            <w:tcW w:w="3666" w:type="dxa"/>
            <w:tcBorders>
              <w:bottom w:val="single" w:sz="16" w:space="0" w:color="000000"/>
            </w:tcBorders>
            <w:shd w:val="clear" w:color="auto" w:fill="FFFFFF"/>
            <w:tcMar>
              <w:top w:w="0" w:type="dxa"/>
              <w:left w:w="0" w:type="dxa"/>
              <w:bottom w:w="0" w:type="dxa"/>
              <w:right w:w="0" w:type="dxa"/>
            </w:tcMar>
            <w:vAlign w:val="center"/>
          </w:tcPr>
          <w:p w14:paraId="0C6F5468" w14:textId="5947C9F3" w:rsidR="009641F7" w:rsidRDefault="00B354B3">
            <w:pPr>
              <w:spacing w:before="60" w:after="60"/>
              <w:ind w:left="60" w:right="60"/>
            </w:pPr>
            <w:r>
              <w:rPr>
                <w:rFonts w:ascii="Arial" w:eastAsia="Arial" w:hAnsi="Arial" w:cs="Arial"/>
                <w:color w:val="000000"/>
                <w:sz w:val="22"/>
                <w:szCs w:val="22"/>
              </w:rPr>
              <w:t xml:space="preserve">Median </w:t>
            </w:r>
            <w:proofErr w:type="spellStart"/>
            <w:r w:rsidR="00A32D9A">
              <w:rPr>
                <w:rFonts w:ascii="Arial" w:eastAsia="Arial" w:hAnsi="Arial" w:cs="Arial"/>
                <w:color w:val="000000"/>
                <w:sz w:val="22"/>
                <w:szCs w:val="22"/>
              </w:rPr>
              <w:t>iFM</w:t>
            </w:r>
            <w:proofErr w:type="spellEnd"/>
            <w:r w:rsidR="00A32D9A">
              <w:rPr>
                <w:rFonts w:ascii="Arial" w:eastAsia="Arial" w:hAnsi="Arial" w:cs="Arial"/>
                <w:color w:val="000000"/>
                <w:sz w:val="22"/>
                <w:szCs w:val="22"/>
              </w:rPr>
              <w:t xml:space="preserve"> bandwidth (kHz)</w:t>
            </w:r>
          </w:p>
        </w:tc>
        <w:tc>
          <w:tcPr>
            <w:tcW w:w="2664" w:type="dxa"/>
            <w:tcBorders>
              <w:bottom w:val="single" w:sz="16" w:space="0" w:color="000000"/>
            </w:tcBorders>
            <w:shd w:val="clear" w:color="auto" w:fill="FFFFFF"/>
            <w:tcMar>
              <w:top w:w="0" w:type="dxa"/>
              <w:left w:w="0" w:type="dxa"/>
              <w:bottom w:w="0" w:type="dxa"/>
              <w:right w:w="0" w:type="dxa"/>
            </w:tcMar>
            <w:vAlign w:val="center"/>
          </w:tcPr>
          <w:p w14:paraId="2605DAE5" w14:textId="77777777" w:rsidR="009641F7" w:rsidRDefault="00A32D9A">
            <w:pPr>
              <w:spacing w:before="60" w:after="60"/>
              <w:ind w:left="60" w:right="60"/>
            </w:pPr>
            <w:r>
              <w:rPr>
                <w:rFonts w:ascii="Arial" w:eastAsia="Arial" w:hAnsi="Arial" w:cs="Arial"/>
                <w:color w:val="000000"/>
                <w:sz w:val="22"/>
                <w:szCs w:val="22"/>
              </w:rPr>
              <w:t>0.27</w:t>
            </w:r>
          </w:p>
        </w:tc>
        <w:tc>
          <w:tcPr>
            <w:tcW w:w="2689" w:type="dxa"/>
            <w:tcBorders>
              <w:bottom w:val="single" w:sz="16" w:space="0" w:color="000000"/>
            </w:tcBorders>
            <w:shd w:val="clear" w:color="auto" w:fill="FFFFFF"/>
            <w:tcMar>
              <w:top w:w="0" w:type="dxa"/>
              <w:left w:w="0" w:type="dxa"/>
              <w:bottom w:w="0" w:type="dxa"/>
              <w:right w:w="0" w:type="dxa"/>
            </w:tcMar>
            <w:vAlign w:val="center"/>
          </w:tcPr>
          <w:p w14:paraId="49AB571C" w14:textId="77777777" w:rsidR="009641F7" w:rsidRDefault="00A32D9A">
            <w:pPr>
              <w:spacing w:before="60" w:after="60"/>
              <w:ind w:left="60" w:right="60"/>
            </w:pPr>
            <w:r>
              <w:rPr>
                <w:rFonts w:ascii="Arial" w:eastAsia="Arial" w:hAnsi="Arial" w:cs="Arial"/>
                <w:color w:val="000000"/>
                <w:sz w:val="22"/>
                <w:szCs w:val="22"/>
              </w:rPr>
              <w:t>0.82</w:t>
            </w:r>
          </w:p>
        </w:tc>
      </w:tr>
    </w:tbl>
    <w:p w14:paraId="3A4CD2CB" w14:textId="0199CD01" w:rsidR="009641F7" w:rsidRDefault="00F042C5">
      <w:pPr>
        <w:pStyle w:val="Heading3"/>
      </w:pPr>
      <w:bookmarkStart w:id="147" w:name="window-analysis"/>
      <w:r>
        <w:t>3</w:t>
      </w:r>
      <w:r w:rsidR="00A32D9A">
        <w:t>.2 Window</w:t>
      </w:r>
      <w:r w:rsidR="008A3665">
        <w:t>ed call</w:t>
      </w:r>
      <w:r w:rsidR="00A32D9A">
        <w:t xml:space="preserve"> analysis</w:t>
      </w:r>
      <w:bookmarkEnd w:id="147"/>
    </w:p>
    <w:p w14:paraId="1A60067E" w14:textId="1350E015" w:rsidR="00DB5CEF" w:rsidRDefault="00DD6A2B">
      <w:pPr>
        <w:pStyle w:val="FirstParagraph"/>
        <w:keepNext/>
        <w:rPr>
          <w:ins w:id="148" w:author="tbeleyur" w:date="2021-01-14T16:30:00Z"/>
        </w:rPr>
        <w:pPrChange w:id="149" w:author="tbeleyur" w:date="2021-01-14T16:30:00Z">
          <w:pPr>
            <w:pStyle w:val="FirstParagraph"/>
          </w:pPr>
        </w:pPrChange>
      </w:pPr>
      <w:ins w:id="150" w:author="tbeleyur" w:date="2021-01-14T17:01:00Z">
        <w:r>
          <w:rPr>
            <w:noProof/>
          </w:rPr>
          <w:drawing>
            <wp:inline distT="0" distB="0" distL="0" distR="0" wp14:anchorId="38216E3A" wp14:editId="3CFA72B6">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p w14:paraId="1D59BAA2" w14:textId="2824BA61" w:rsidR="00575D56" w:rsidRDefault="00DB5CEF" w:rsidP="00A87148">
      <w:pPr>
        <w:pStyle w:val="Caption"/>
      </w:pPr>
      <w:r>
        <w:t xml:space="preserve">Figure 4 Measured dominant frequency range </w:t>
      </w:r>
      <w:r>
        <w:t xml:space="preserve">(max-min) </w:t>
      </w:r>
      <w:r>
        <w:t xml:space="preserve">across flight activities in single-bats, multi-bat and virtual multi-bat conditions. </w:t>
      </w:r>
      <w:r>
        <w:t xml:space="preserve">Variation in dominant frequency in single-bat condition arises from the combination of active Doppler-shift compensation </w:t>
      </w:r>
      <w:r>
        <w:t xml:space="preserve">by the bat </w:t>
      </w:r>
      <w:r>
        <w:t xml:space="preserve">and </w:t>
      </w:r>
      <w:r>
        <w:t xml:space="preserve">Doppler-shift due to bat flight past the microphone. </w:t>
      </w:r>
      <w:r w:rsidR="001A2E4F">
        <w:t>The dominant frequency range in multi-bat and virtual multi-bat is larger because of there are more than one bat.</w:t>
      </w:r>
      <w:r w:rsidR="00B96BB6">
        <w:t xml:space="preserve"> </w:t>
      </w:r>
      <w:r w:rsidR="00B6594E">
        <w:t>The median m</w:t>
      </w:r>
      <w:r w:rsidR="00BA65F2">
        <w:t>ulti-bat dominant frequency range is greater than single-bat range</w:t>
      </w:r>
      <w:r w:rsidR="00B6594E">
        <w:t xml:space="preserve"> by 2.2</w:t>
      </w:r>
      <w:r w:rsidR="00DD6A2B">
        <w:t xml:space="preserve"> </w:t>
      </w:r>
      <w:r w:rsidR="00B6594E">
        <w:t>k</w:t>
      </w:r>
      <w:r w:rsidR="00B6594E">
        <w:t>Hz (p&lt;10</w:t>
      </w:r>
      <w:r w:rsidR="00B6594E" w:rsidRPr="00A87148">
        <w:rPr>
          <w:vertAlign w:val="superscript"/>
        </w:rPr>
        <w:t>-4</w:t>
      </w:r>
      <w:r w:rsidR="00B6594E">
        <w:t>)</w:t>
      </w:r>
      <w:r w:rsidR="00DD6A2B">
        <w:t>. Virtual mult</w:t>
      </w:r>
      <w:r w:rsidR="00DD6A2B">
        <w:t>i-bat and multi-bat median range difference was much lower and negligible at 0.48 kHz (p=</w:t>
      </w:r>
      <w:r w:rsidR="00DD6A2B">
        <w:t>0.16</w:t>
      </w:r>
      <w:r w:rsidR="00DD6A2B">
        <w:t>)</w:t>
      </w:r>
    </w:p>
    <w:p w14:paraId="34B03B01" w14:textId="264A8894" w:rsidR="00B54D73" w:rsidRDefault="00575D56">
      <w:pPr>
        <w:pStyle w:val="BodyText"/>
      </w:pPr>
      <w:r>
        <w:t xml:space="preserve">We split flight-activity </w:t>
      </w:r>
      <w:r w:rsidRPr="00A87148">
        <w:t xml:space="preserve">audio into windows </w:t>
      </w:r>
      <w:r w:rsidR="004E6013" w:rsidRPr="00A87148">
        <w:t>of 50 </w:t>
      </w:r>
      <w:proofErr w:type="spellStart"/>
      <w:r w:rsidR="004E6013" w:rsidRPr="00A87148">
        <w:t>ms</w:t>
      </w:r>
      <w:proofErr w:type="spellEnd"/>
      <w:r w:rsidR="004E6013" w:rsidRPr="00A87148">
        <w:t xml:space="preserve"> duration </w:t>
      </w:r>
      <w:r w:rsidRPr="00A87148">
        <w:t xml:space="preserve">and </w:t>
      </w:r>
      <w:proofErr w:type="spellStart"/>
      <w:r w:rsidRPr="00A87148">
        <w:t>analysed</w:t>
      </w:r>
      <w:proofErr w:type="spellEnd"/>
      <w:r>
        <w:t xml:space="preserve"> t</w:t>
      </w:r>
      <w:r w:rsidR="0082641B">
        <w:t>wo</w:t>
      </w:r>
      <w:r>
        <w:t xml:space="preserve"> parameters for each window</w:t>
      </w:r>
      <w:r w:rsidR="00306E27">
        <w:t xml:space="preserve">: received level and </w:t>
      </w:r>
      <w:r w:rsidR="008607BB">
        <w:t>FM lower frequency.</w:t>
      </w:r>
      <w:r w:rsidR="0082641B">
        <w:t xml:space="preserve"> For each flight-activity audio we also measured the dominant-frequency range (max</w:t>
      </w:r>
      <w:r w:rsidR="004E6013">
        <w:t xml:space="preserve">imum </w:t>
      </w:r>
      <w:r w:rsidR="004E6013">
        <w:t>–</w:t>
      </w:r>
      <w:r w:rsidR="004E6013">
        <w:t xml:space="preserve"> </w:t>
      </w:r>
      <w:r w:rsidR="0082641B">
        <w:t>min</w:t>
      </w:r>
      <w:r w:rsidR="004E6013">
        <w:t>i</w:t>
      </w:r>
      <w:r w:rsidR="004E6013">
        <w:t>m</w:t>
      </w:r>
      <w:r w:rsidR="004E6013">
        <w:t>um</w:t>
      </w:r>
      <w:r w:rsidR="0082641B">
        <w:t xml:space="preserve"> dominant </w:t>
      </w:r>
      <w:r w:rsidR="0082641B">
        <w:t>frequency</w:t>
      </w:r>
      <w:r w:rsidR="004E6013">
        <w:t xml:space="preserve"> </w:t>
      </w:r>
      <w:r w:rsidR="004E6013">
        <w:t>of all windows in that audio</w:t>
      </w:r>
      <w:r w:rsidR="0082641B">
        <w:t>).</w:t>
      </w:r>
      <w:r w:rsidR="00926991">
        <w:t xml:space="preserve"> </w:t>
      </w:r>
      <w:r w:rsidR="0082641B">
        <w:t>Dom</w:t>
      </w:r>
      <w:r w:rsidR="0082641B">
        <w:t>inant frequency range</w:t>
      </w:r>
      <w:r w:rsidR="0082641B">
        <w:t>s</w:t>
      </w:r>
      <w:r w:rsidR="0082641B">
        <w:t xml:space="preserve"> indicate the </w:t>
      </w:r>
      <w:r w:rsidR="0082641B">
        <w:t>amount of shifting or convergence in the CF frequencies within</w:t>
      </w:r>
      <w:r w:rsidR="0082641B">
        <w:t xml:space="preserve"> a flight activity</w:t>
      </w:r>
      <w:r w:rsidR="00926991">
        <w:t xml:space="preserve"> (Figure 4)</w:t>
      </w:r>
      <w:r w:rsidR="0082641B">
        <w:t xml:space="preserve">. An increase in </w:t>
      </w:r>
      <w:r w:rsidR="00C673EF">
        <w:t xml:space="preserve">frequency </w:t>
      </w:r>
      <w:r w:rsidR="0082641B">
        <w:t>range indicates a reduce</w:t>
      </w:r>
      <w:r w:rsidR="00C673EF">
        <w:t>d</w:t>
      </w:r>
      <w:r w:rsidR="0082641B">
        <w:t xml:space="preserve"> freq</w:t>
      </w:r>
      <w:r w:rsidR="0082641B">
        <w:t xml:space="preserve">uency overlap, while a decrease in </w:t>
      </w:r>
      <w:r w:rsidR="00C673EF">
        <w:t xml:space="preserve">frequency </w:t>
      </w:r>
      <w:r w:rsidR="0082641B">
        <w:t xml:space="preserve">range indicates a convergence </w:t>
      </w:r>
      <w:r w:rsidR="0082641B">
        <w:t xml:space="preserve">of frequencies. </w:t>
      </w:r>
      <w:r w:rsidR="00A3611F">
        <w:t xml:space="preserve">The </w:t>
      </w:r>
      <w:r w:rsidR="00E91B45">
        <w:t xml:space="preserve">median </w:t>
      </w:r>
      <w:r w:rsidR="00A3611F">
        <w:t>dominant frequency range</w:t>
      </w:r>
      <w:r w:rsidR="00DD6A2B">
        <w:t xml:space="preserve"> (Figure 4)</w:t>
      </w:r>
      <w:r w:rsidR="00A3611F">
        <w:t xml:space="preserve"> was 2</w:t>
      </w:r>
      <w:r w:rsidR="00594314">
        <w:t>.2</w:t>
      </w:r>
      <w:r w:rsidR="00A3611F">
        <w:t> kHz larger</w:t>
      </w:r>
      <w:r w:rsidR="009470B4">
        <w:t xml:space="preserve"> (</w:t>
      </w:r>
      <w:r w:rsidR="009470B4" w:rsidRPr="003C1D15">
        <w:rPr>
          <w:i/>
        </w:rPr>
        <w:t>p</w:t>
      </w:r>
      <w:r w:rsidR="009470B4">
        <w:t>&lt;10</w:t>
      </w:r>
      <w:r w:rsidR="009470B4" w:rsidRPr="003C1D15">
        <w:rPr>
          <w:vertAlign w:val="superscript"/>
        </w:rPr>
        <w:t>-4</w:t>
      </w:r>
      <w:r w:rsidR="009470B4">
        <w:t>)</w:t>
      </w:r>
      <w:r w:rsidR="00A3611F">
        <w:t xml:space="preserve"> </w:t>
      </w:r>
      <w:r w:rsidR="00A32D9A">
        <w:t>in multi</w:t>
      </w:r>
      <w:r w:rsidR="00A3611F">
        <w:t>-</w:t>
      </w:r>
      <w:r w:rsidR="00A32D9A">
        <w:t xml:space="preserve">bat </w:t>
      </w:r>
      <w:r w:rsidR="00A3611F">
        <w:t xml:space="preserve">conditions </w:t>
      </w:r>
      <w:r w:rsidR="005512A0">
        <w:t>(range:</w:t>
      </w:r>
      <w:r w:rsidR="008A3665">
        <w:t xml:space="preserve"> </w:t>
      </w:r>
      <w:r w:rsidR="009667D9">
        <w:t>0.03-7.65</w:t>
      </w:r>
      <w:r w:rsidR="005512A0">
        <w:t xml:space="preserve"> </w:t>
      </w:r>
      <w:r w:rsidR="00B54D73">
        <w:t>kHz</w:t>
      </w:r>
      <w:r w:rsidR="005512A0">
        <w:t xml:space="preserve">) </w:t>
      </w:r>
      <w:r w:rsidR="00A3611F">
        <w:t xml:space="preserve">compared to </w:t>
      </w:r>
      <w:r w:rsidR="00594314">
        <w:t xml:space="preserve">the </w:t>
      </w:r>
      <w:r w:rsidR="00A3611F">
        <w:t>single-bat cond</w:t>
      </w:r>
      <w:r w:rsidR="00594314">
        <w:t>i</w:t>
      </w:r>
      <w:r w:rsidR="00A3611F">
        <w:t>tion</w:t>
      </w:r>
      <w:r w:rsidR="005512A0">
        <w:t xml:space="preserve"> (range: </w:t>
      </w:r>
      <w:r w:rsidR="009667D9">
        <w:t>0.02-2.86</w:t>
      </w:r>
      <w:r w:rsidR="00B54D73">
        <w:t xml:space="preserve"> kHz</w:t>
      </w:r>
      <w:r w:rsidR="005512A0">
        <w:t>)</w:t>
      </w:r>
      <w:r w:rsidR="00D97262">
        <w:t>.</w:t>
      </w:r>
      <w:r w:rsidR="00A32D9A">
        <w:t xml:space="preserve"> </w:t>
      </w:r>
      <w:ins w:id="151" w:author="tbeleyur" w:date="2021-01-17T18:13:00Z">
        <w:r w:rsidR="00D171B4" w:rsidRPr="00D171B4">
          <w:t xml:space="preserve">The observed median </w:t>
        </w:r>
        <w:r w:rsidR="00D171B4" w:rsidRPr="00D171B4">
          <w:lastRenderedPageBreak/>
          <w:t xml:space="preserve">difference in dominant frequency range </w:t>
        </w:r>
      </w:ins>
      <w:ins w:id="152" w:author="tbeleyur" w:date="2021-01-17T18:14:00Z">
        <w:r w:rsidR="007169C9">
          <w:t>matches</w:t>
        </w:r>
      </w:ins>
      <w:ins w:id="153" w:author="tbeleyur" w:date="2021-01-17T18:13:00Z">
        <w:r w:rsidR="00D171B4" w:rsidRPr="00D171B4">
          <w:t xml:space="preserve"> the </w:t>
        </w:r>
        <w:proofErr w:type="gramStart"/>
        <w:r w:rsidR="00D171B4" w:rsidRPr="00D171B4">
          <w:t>expected  magnitude</w:t>
        </w:r>
        <w:proofErr w:type="gramEnd"/>
        <w:r w:rsidR="00D171B4" w:rsidRPr="00D171B4">
          <w:t xml:space="preserve"> in simulations when bats do not show any special responses to each other </w:t>
        </w:r>
      </w:ins>
      <w:ins w:id="154" w:author="tbeleyur" w:date="2021-01-17T18:09:00Z">
        <w:r w:rsidR="007818FF">
          <w:t>(SI ).</w:t>
        </w:r>
      </w:ins>
      <w:ins w:id="155" w:author="tbeleyur" w:date="2021-01-17T18:08:00Z">
        <w:r w:rsidR="007818FF">
          <w:t xml:space="preserve"> </w:t>
        </w:r>
      </w:ins>
      <w:r w:rsidR="00A32D9A">
        <w:t xml:space="preserve">The estimated median differences for received level </w:t>
      </w:r>
      <w:r w:rsidR="00204E2F">
        <w:t xml:space="preserve">(95%ile range: -0.88-1.61 dB) </w:t>
      </w:r>
      <w:r w:rsidR="00A32D9A">
        <w:t xml:space="preserve">and FM </w:t>
      </w:r>
      <w:r w:rsidR="00204E2F">
        <w:t>lower</w:t>
      </w:r>
      <w:r w:rsidR="00A32D9A">
        <w:t xml:space="preserve"> frequency </w:t>
      </w:r>
      <w:r w:rsidR="00204E2F">
        <w:t>(95%ile range: -1.46-0.98</w:t>
      </w:r>
      <w:r w:rsidR="008F011D">
        <w:t xml:space="preserve"> kHz</w:t>
      </w:r>
      <w:r w:rsidR="00204E2F">
        <w:t xml:space="preserve">) </w:t>
      </w:r>
      <w:r w:rsidR="00A32D9A">
        <w:t xml:space="preserve">showed no systematic trend, indicating no relative increase or decrease. Subset analysis revealed </w:t>
      </w:r>
      <w:r w:rsidR="008F011D">
        <w:t>th</w:t>
      </w:r>
      <w:r w:rsidR="008F011D">
        <w:t>e same trends in both isolated and clustered data for multi-bat and single-bat comparisons</w:t>
      </w:r>
      <w:r w:rsidR="008F2E7A">
        <w:t xml:space="preserve"> (SI 0.7)</w:t>
      </w:r>
      <w:r w:rsidR="008F011D">
        <w:t xml:space="preserve">. Both isolated and clustered subsets </w:t>
      </w:r>
      <w:r w:rsidR="008F011D">
        <w:t xml:space="preserve">showed a dominant frequency range difference of ~2 kHz. </w:t>
      </w:r>
      <w:r w:rsidR="008F011D">
        <w:t>The median difference ranges of both received level and FM lower frequency were similarly located on either of zero.</w:t>
      </w:r>
      <w:r w:rsidR="00A32D9A">
        <w:t xml:space="preserve"> </w:t>
      </w:r>
      <w:r w:rsidR="007E056C">
        <w:t>Isolated and clustered subsets showed the same trends with an increased dominant frequency range of ~2 kHz and with</w:t>
      </w:r>
      <w:r w:rsidR="007E056C">
        <w:t xml:space="preserve"> estimated</w:t>
      </w:r>
      <w:r w:rsidR="007E056C">
        <w:t xml:space="preserve"> received level and lower frequency </w:t>
      </w:r>
      <w:r w:rsidR="007E056C">
        <w:t xml:space="preserve">median differences on either side of zero </w:t>
      </w:r>
      <w:r w:rsidR="00A32D9A">
        <w:t>(SI</w:t>
      </w:r>
      <w:r w:rsidR="00B54D73">
        <w:t xml:space="preserve"> </w:t>
      </w:r>
      <w:r w:rsidR="003F226E">
        <w:t>0.7</w:t>
      </w:r>
      <w:r w:rsidR="00A32D9A">
        <w:t>).</w:t>
      </w:r>
      <w:r w:rsidR="00577A4B">
        <w:t xml:space="preserve"> </w:t>
      </w:r>
    </w:p>
    <w:p w14:paraId="132E5FFD" w14:textId="1B66C720" w:rsidR="009641F7" w:rsidRDefault="00577A4B">
      <w:pPr>
        <w:pStyle w:val="BodyText"/>
      </w:pPr>
      <w:r>
        <w:t>Median difference in d</w:t>
      </w:r>
      <w:r w:rsidR="00AE3AAC">
        <w:t>ominant frequen</w:t>
      </w:r>
      <w:r w:rsidR="00B54D73">
        <w:t>c</w:t>
      </w:r>
      <w:r w:rsidR="00AE3AAC">
        <w:t xml:space="preserve">y </w:t>
      </w:r>
      <w:r w:rsidR="00AE3AAC">
        <w:t xml:space="preserve">range </w:t>
      </w:r>
      <w:r w:rsidR="00AE3AAC">
        <w:t xml:space="preserve">in </w:t>
      </w:r>
      <w:r w:rsidR="009470B4">
        <w:t xml:space="preserve">the </w:t>
      </w:r>
      <w:proofErr w:type="spellStart"/>
      <w:r w:rsidR="00AE3AAC">
        <w:t>mutl</w:t>
      </w:r>
      <w:r w:rsidR="00AE3AAC">
        <w:t>i</w:t>
      </w:r>
      <w:proofErr w:type="spellEnd"/>
      <w:r w:rsidR="00AE3AAC">
        <w:t>-bat</w:t>
      </w:r>
      <w:r w:rsidR="009470B4">
        <w:t xml:space="preserve"> </w:t>
      </w:r>
      <w:r w:rsidR="00AE3AAC">
        <w:t xml:space="preserve">was </w:t>
      </w:r>
      <w:r w:rsidR="007E056C">
        <w:t xml:space="preserve">relatively low at </w:t>
      </w:r>
      <w:r w:rsidR="007E056C">
        <w:t xml:space="preserve">0.48 </w:t>
      </w:r>
      <w:proofErr w:type="gramStart"/>
      <w:r w:rsidR="007E056C">
        <w:t xml:space="preserve">kHz  </w:t>
      </w:r>
      <w:r w:rsidR="009470B4">
        <w:t>more</w:t>
      </w:r>
      <w:proofErr w:type="gramEnd"/>
      <w:r w:rsidR="009470B4">
        <w:t xml:space="preserve"> </w:t>
      </w:r>
      <w:r w:rsidR="007E056C">
        <w:t>(</w:t>
      </w:r>
      <w:r w:rsidR="007E056C">
        <w:rPr>
          <w:i/>
        </w:rPr>
        <w:t>p</w:t>
      </w:r>
      <w:r w:rsidR="007E056C" w:rsidRPr="003C1D15">
        <w:t>=0.16</w:t>
      </w:r>
      <w:r w:rsidR="007E056C">
        <w:t xml:space="preserve">) </w:t>
      </w:r>
      <w:r w:rsidR="009470B4">
        <w:t xml:space="preserve">than </w:t>
      </w:r>
      <w:r w:rsidR="00585686">
        <w:t xml:space="preserve">the </w:t>
      </w:r>
      <w:r w:rsidR="009470B4">
        <w:t>virtual-</w:t>
      </w:r>
      <w:r>
        <w:t>multi-</w:t>
      </w:r>
      <w:r w:rsidR="009470B4">
        <w:t xml:space="preserve">bat </w:t>
      </w:r>
      <w:r w:rsidR="00AE3AAC">
        <w:t xml:space="preserve"> </w:t>
      </w:r>
      <w:r w:rsidR="009470B4">
        <w:t>conditions</w:t>
      </w:r>
      <w:r w:rsidR="008740CE">
        <w:t xml:space="preserve"> (range:0.2-7.55</w:t>
      </w:r>
      <w:r w:rsidR="00D37D25">
        <w:t xml:space="preserve"> </w:t>
      </w:r>
      <w:r w:rsidR="001901A7">
        <w:t>kHz</w:t>
      </w:r>
      <w:r w:rsidR="008740CE">
        <w:t>)</w:t>
      </w:r>
      <w:r w:rsidR="00585686">
        <w:t xml:space="preserve"> condition</w:t>
      </w:r>
      <w:r w:rsidR="00A32D9A">
        <w:t xml:space="preserve">. </w:t>
      </w:r>
      <w:r w:rsidR="00121996">
        <w:t xml:space="preserve">Median differences </w:t>
      </w:r>
      <w:r w:rsidR="00121996">
        <w:t>of r</w:t>
      </w:r>
      <w:r w:rsidR="00A32D9A">
        <w:t>eceived level</w:t>
      </w:r>
      <w:r w:rsidR="00121996">
        <w:t xml:space="preserve"> (95%ile range: -0.72-2.1 dB)</w:t>
      </w:r>
      <w:r w:rsidR="00A32D9A">
        <w:t xml:space="preserve"> and FM </w:t>
      </w:r>
      <w:r w:rsidR="00121996">
        <w:t>lower</w:t>
      </w:r>
      <w:r w:rsidR="00A32D9A">
        <w:t xml:space="preserve"> frequency </w:t>
      </w:r>
      <w:r w:rsidR="00121996">
        <w:t>(95%ile range: -1.95-0.98 kHz)</w:t>
      </w:r>
      <w:r w:rsidR="007E056C">
        <w:t xml:space="preserve"> </w:t>
      </w:r>
      <w:r w:rsidR="00A32D9A">
        <w:t>indicate no systematic trend towards a relative increase or decrease in multi-bat</w:t>
      </w:r>
      <w:r w:rsidR="00B46A42">
        <w:t xml:space="preserve"> windows in</w:t>
      </w:r>
      <w:r w:rsidR="00F2123D">
        <w:t xml:space="preserve"> comparison to virtual-multi bat</w:t>
      </w:r>
      <w:r w:rsidR="00A32D9A">
        <w:t xml:space="preserve">. Subset analysis also revealed similar trends (SI </w:t>
      </w:r>
      <w:r w:rsidR="00B54D73">
        <w:t>0.7</w:t>
      </w:r>
      <w:r w:rsidR="00A32D9A">
        <w:t>)</w:t>
      </w:r>
      <w:r w:rsidR="007E056C">
        <w:t xml:space="preserve">. Isolated and clustered subsets showed similarly low dominant frequency range differences </w:t>
      </w:r>
      <w:r w:rsidR="007E056C">
        <w:t>of between</w:t>
      </w:r>
      <w:r w:rsidR="007E056C">
        <w:t xml:space="preserve"> 0-0.6 kHz. </w:t>
      </w:r>
      <w:r w:rsidR="007E056C">
        <w:t>For both subsets, r</w:t>
      </w:r>
      <w:r w:rsidR="007E056C">
        <w:t>eceived leve</w:t>
      </w:r>
      <w:r w:rsidR="007E056C">
        <w:t xml:space="preserve">l and lower frequency the estimated median difference range was on either </w:t>
      </w:r>
      <w:r w:rsidR="009E75D8">
        <w:t xml:space="preserve">side of zero. </w:t>
      </w:r>
    </w:p>
    <w:p w14:paraId="1CB6E7B7" w14:textId="1A70454B" w:rsidR="009E75D8" w:rsidRDefault="009E75D8">
      <w:pPr>
        <w:pStyle w:val="BodyText"/>
      </w:pPr>
      <w:r>
        <w:t>The results of both</w:t>
      </w:r>
      <w:r>
        <w:t xml:space="preserve"> </w:t>
      </w:r>
      <w:r>
        <w:t xml:space="preserve">window-analysis </w:t>
      </w:r>
      <w:proofErr w:type="gramStart"/>
      <w:r>
        <w:t>reveals</w:t>
      </w:r>
      <w:proofErr w:type="gramEnd"/>
      <w:r>
        <w:t xml:space="preserve"> a consistency </w:t>
      </w:r>
      <w:r w:rsidR="00021E37">
        <w:t xml:space="preserve">between the isolated and clustered subsets, </w:t>
      </w:r>
      <w:r w:rsidR="00021E37">
        <w:t>hints</w:t>
      </w:r>
      <w:r w:rsidR="00021E37">
        <w:t xml:space="preserve"> at the possibility that</w:t>
      </w:r>
      <w:r w:rsidR="00021E37">
        <w:t xml:space="preserve"> </w:t>
      </w:r>
      <w:r w:rsidR="00021E37">
        <w:t>p</w:t>
      </w:r>
      <w:r w:rsidR="00021E37">
        <w:t xml:space="preserve">seudo-replication may not be an issue. Even </w:t>
      </w:r>
      <w:r w:rsidR="007076B3">
        <w:t xml:space="preserve">though the </w:t>
      </w:r>
      <w:r w:rsidR="00695658">
        <w:t xml:space="preserve">parameter trends </w:t>
      </w:r>
      <w:r w:rsidR="007076B3">
        <w:t xml:space="preserve">match, </w:t>
      </w:r>
      <w:r w:rsidR="00021E37">
        <w:t xml:space="preserve">here </w:t>
      </w:r>
      <w:r w:rsidR="007076B3">
        <w:t>too</w:t>
      </w:r>
      <w:r w:rsidR="00021E37">
        <w:t xml:space="preserve">, the isolated subsets suffered from a </w:t>
      </w:r>
      <w:proofErr w:type="gramStart"/>
      <w:r w:rsidR="00021E37">
        <w:t>drop in</w:t>
      </w:r>
      <w:proofErr w:type="gramEnd"/>
      <w:r w:rsidR="00021E37">
        <w:t xml:space="preserve"> sample size, with </w:t>
      </w:r>
      <w:proofErr w:type="spellStart"/>
      <w:r w:rsidR="00021E37">
        <w:t>N</w:t>
      </w:r>
      <w:r w:rsidR="00021E37" w:rsidRPr="0087545E">
        <w:rPr>
          <w:vertAlign w:val="subscript"/>
        </w:rPr>
        <w:t>multi</w:t>
      </w:r>
      <w:proofErr w:type="spellEnd"/>
      <w:r w:rsidR="00021E37">
        <w:rPr>
          <w:vertAlign w:val="subscript"/>
        </w:rPr>
        <w:t>-bat</w:t>
      </w:r>
      <w:r w:rsidR="00021E37" w:rsidRPr="0087545E">
        <w:t>=8</w:t>
      </w:r>
      <w:r w:rsidR="00021E37">
        <w:t xml:space="preserve">, in comparison to </w:t>
      </w:r>
      <w:proofErr w:type="spellStart"/>
      <w:r w:rsidR="00021E37">
        <w:t>N</w:t>
      </w:r>
      <w:r w:rsidR="00021E37" w:rsidRPr="003C1D15">
        <w:rPr>
          <w:vertAlign w:val="subscript"/>
        </w:rPr>
        <w:t>multi</w:t>
      </w:r>
      <w:proofErr w:type="spellEnd"/>
      <w:r w:rsidR="00021E37">
        <w:rPr>
          <w:vertAlign w:val="subscript"/>
        </w:rPr>
        <w:t>-bat</w:t>
      </w:r>
      <w:r w:rsidR="00021E37" w:rsidRPr="003C1D15">
        <w:t>=</w:t>
      </w:r>
      <w:r w:rsidR="00021E37">
        <w:t>79 in the clustered subset.</w:t>
      </w:r>
    </w:p>
    <w:p w14:paraId="6243413A" w14:textId="69CEE522" w:rsidR="009641F7" w:rsidRDefault="00F042C5">
      <w:pPr>
        <w:pStyle w:val="Heading2"/>
      </w:pPr>
      <w:bookmarkStart w:id="156" w:name="discussion"/>
      <w:r>
        <w:t>4</w:t>
      </w:r>
      <w:del w:id="157" w:author="hgoerlitz" w:date="2021-01-15T18:05:00Z">
        <w:r w:rsidR="002E0F51" w:rsidDel="001A5370">
          <w:delText>.0</w:delText>
        </w:r>
      </w:del>
      <w:r w:rsidR="002E0F51">
        <w:t xml:space="preserve"> </w:t>
      </w:r>
      <w:r w:rsidR="00A32D9A">
        <w:t>Discussion</w:t>
      </w:r>
      <w:bookmarkEnd w:id="156"/>
    </w:p>
    <w:p w14:paraId="461893DE" w14:textId="28EDA134" w:rsidR="00E6143A" w:rsidRDefault="00A32D9A" w:rsidP="00504916">
      <w:pPr>
        <w:pStyle w:val="FirstParagraph"/>
        <w:rPr>
          <w:ins w:id="158" w:author="tbeleyur" w:date="2021-01-13T18:57:00Z"/>
        </w:rPr>
      </w:pPr>
      <w:r>
        <w:t xml:space="preserve">We quantified </w:t>
      </w:r>
      <w:r w:rsidR="00BE6A9A">
        <w:t xml:space="preserve">whether multiple acoustic parameters of the echolocation </w:t>
      </w:r>
      <w:proofErr w:type="gramStart"/>
      <w:r w:rsidR="00BE6A9A">
        <w:t>calls</w:t>
      </w:r>
      <w:proofErr w:type="gramEnd"/>
      <w:r w:rsidR="00BE6A9A">
        <w:t xml:space="preserve"> of </w:t>
      </w:r>
      <w:r>
        <w:t xml:space="preserve">horseshoe bat </w:t>
      </w:r>
      <w:r w:rsidR="00BE6A9A">
        <w:t xml:space="preserve">differ when bats were </w:t>
      </w:r>
      <w:r w:rsidR="00701211">
        <w:t xml:space="preserve">flying </w:t>
      </w:r>
      <w:r>
        <w:t xml:space="preserve">alone </w:t>
      </w:r>
      <w:r w:rsidR="00701211">
        <w:t xml:space="preserve">or in groups </w:t>
      </w:r>
      <w:r>
        <w:t>in the field</w:t>
      </w:r>
      <w:r w:rsidR="00FC6016">
        <w:t>, using two analysis approaches</w:t>
      </w:r>
      <w:r>
        <w:t xml:space="preserve">. </w:t>
      </w:r>
      <w:r w:rsidR="008C6E50">
        <w:t xml:space="preserve">For both </w:t>
      </w:r>
      <w:r w:rsidR="00FC6016">
        <w:t xml:space="preserve">the </w:t>
      </w:r>
      <w:r w:rsidR="002355EB">
        <w:t xml:space="preserve">individual call </w:t>
      </w:r>
      <w:r w:rsidR="00FC6016">
        <w:t xml:space="preserve">analysis </w:t>
      </w:r>
      <w:r w:rsidR="002355EB">
        <w:t xml:space="preserve">and </w:t>
      </w:r>
      <w:r w:rsidR="00FC6016">
        <w:t xml:space="preserve">the </w:t>
      </w:r>
      <w:r w:rsidR="002355EB">
        <w:t>window</w:t>
      </w:r>
      <w:r w:rsidR="00BE6A9A">
        <w:t>ed call</w:t>
      </w:r>
      <w:r w:rsidR="002355EB">
        <w:t xml:space="preserve"> </w:t>
      </w:r>
      <w:r w:rsidR="00806F60">
        <w:t>analysis, o</w:t>
      </w:r>
      <w:r>
        <w:t xml:space="preserve">ur results do not support a biologically meaningful difference in </w:t>
      </w:r>
      <w:r w:rsidR="008C6E50">
        <w:t>acoustic call parameters</w:t>
      </w:r>
      <w:r>
        <w:t xml:space="preserve">. This may seem somewhat unexpected, especially considering the fact that bats in our field site were flying in an enclosed reverberant volume - which </w:t>
      </w:r>
      <w:r w:rsidR="00806F60">
        <w:t xml:space="preserve">should </w:t>
      </w:r>
      <w:r>
        <w:t xml:space="preserve">only amplify the problem of masking in multi-bat echolocation. </w:t>
      </w:r>
    </w:p>
    <w:p w14:paraId="3AADF9E8" w14:textId="4C19B7B1" w:rsidR="00EA7506" w:rsidRPr="00EA7506" w:rsidRDefault="004E2AB7" w:rsidP="00EB32C4">
      <w:pPr>
        <w:pStyle w:val="BodyText"/>
        <w:rPr>
          <w:ins w:id="159" w:author="tbeleyur" w:date="2021-01-13T18:55:00Z"/>
        </w:rPr>
      </w:pPr>
      <w:r>
        <w:t>To addre</w:t>
      </w:r>
      <w:r>
        <w:t>ss the problem of analyzing calls that overlap in time and frequency, w</w:t>
      </w:r>
      <w:r w:rsidR="00EA7506">
        <w:t xml:space="preserve">e introduced two automated analyses that can be performed on audio recordings of multiple CF-FM bats. </w:t>
      </w:r>
      <w:r w:rsidR="009268EB">
        <w:t xml:space="preserve">First, we </w:t>
      </w:r>
      <w:r w:rsidR="00B95843">
        <w:t>performed</w:t>
      </w:r>
      <w:r w:rsidR="00B95843">
        <w:t xml:space="preserve"> </w:t>
      </w:r>
      <w:r w:rsidR="009268EB">
        <w:t>a</w:t>
      </w:r>
      <w:r w:rsidR="00EA7506">
        <w:t xml:space="preserve">utomated individual call analyses using the open-source </w:t>
      </w:r>
      <w:proofErr w:type="spellStart"/>
      <w:r w:rsidR="00EA7506">
        <w:rPr>
          <w:rStyle w:val="VerbatimChar"/>
        </w:rPr>
        <w:t>itsfm</w:t>
      </w:r>
      <w:proofErr w:type="spellEnd"/>
      <w:r w:rsidR="00EA7506">
        <w:t xml:space="preserve"> package allows call component segmentation </w:t>
      </w:r>
      <w:r>
        <w:t xml:space="preserve">based on rate of </w:t>
      </w:r>
      <w:r w:rsidR="00EA7506">
        <w:t xml:space="preserve">frequency </w:t>
      </w:r>
      <w:r>
        <w:t xml:space="preserve">change in a </w:t>
      </w:r>
      <w:r w:rsidR="00EA7506">
        <w:t xml:space="preserve">sound. </w:t>
      </w:r>
      <w:r w:rsidR="009268EB">
        <w:t xml:space="preserve">This </w:t>
      </w:r>
      <w:r w:rsidR="00EA7506">
        <w:t>frequency-modulation</w:t>
      </w:r>
      <w:r w:rsidR="009268EB">
        <w:t>-</w:t>
      </w:r>
      <w:r w:rsidR="00EA7506">
        <w:t xml:space="preserve">based segmentation </w:t>
      </w:r>
      <w:r w:rsidR="000B75B5">
        <w:t>performs</w:t>
      </w:r>
      <w:r w:rsidR="00EA7506">
        <w:t xml:space="preserve"> better than filtering around the peak frequency </w:t>
      </w:r>
      <w:ins w:id="160" w:author="tbeleyur" w:date="2021-01-17T17:48:00Z">
        <w:r w:rsidR="00401F74">
          <w:t xml:space="preserve">and results in more accurate </w:t>
        </w:r>
      </w:ins>
      <w:ins w:id="161" w:author="tbeleyur" w:date="2021-01-17T17:49:00Z">
        <w:r w:rsidR="00AB4F1C">
          <w:t xml:space="preserve">CF-FM </w:t>
        </w:r>
      </w:ins>
      <w:ins w:id="162" w:author="tbeleyur" w:date="2021-01-17T17:48:00Z">
        <w:r w:rsidR="00401F74">
          <w:t xml:space="preserve">call component segmentation, and </w:t>
        </w:r>
      </w:ins>
      <w:ins w:id="163" w:author="tbeleyur" w:date="2021-01-17T17:49:00Z">
        <w:r w:rsidR="007B3E1B">
          <w:t>thus better</w:t>
        </w:r>
        <w:r w:rsidR="00401F74">
          <w:t xml:space="preserve"> measurements.</w:t>
        </w:r>
        <w:r w:rsidR="00401F74" w:rsidDel="00401F74">
          <w:t xml:space="preserve"> </w:t>
        </w:r>
      </w:ins>
      <w:commentRangeStart w:id="164"/>
      <w:ins w:id="165" w:author="hgoerlitz" w:date="2021-01-15T17:43:00Z">
        <w:del w:id="166" w:author="tbeleyur" w:date="2021-01-17T17:49:00Z">
          <w:r w:rsidR="009268EB" w:rsidDel="00401F74">
            <w:delText xml:space="preserve">TO ACHIEVE X </w:delText>
          </w:r>
          <w:commentRangeEnd w:id="164"/>
          <w:r w:rsidR="009268EB" w:rsidDel="00401F74">
            <w:rPr>
              <w:rStyle w:val="CommentReference"/>
            </w:rPr>
            <w:commentReference w:id="164"/>
          </w:r>
        </w:del>
      </w:ins>
      <w:del w:id="167" w:author="tbeleyur" w:date="2021-01-14T16:49:00Z">
        <w:r w:rsidR="00EA7506" w:rsidDel="00021ADB">
          <w:delText>as done in previous studies</w:delText>
        </w:r>
        <w:r w:rsidR="00E6143A" w:rsidDel="00021ADB">
          <w:delText xml:space="preserve"> </w:delText>
        </w:r>
      </w:del>
      <w:r w:rsidR="00E6143A">
        <w:t>[@</w:t>
      </w:r>
      <w:proofErr w:type="spellStart"/>
      <w:r w:rsidR="004A20C8">
        <w:t>itsfmbiorxivref</w:t>
      </w:r>
      <w:proofErr w:type="spellEnd"/>
      <w:r w:rsidR="00E6143A">
        <w:t>]</w:t>
      </w:r>
      <w:r w:rsidR="00EA7506">
        <w:t xml:space="preserve">. </w:t>
      </w:r>
      <w:r w:rsidR="009268EB">
        <w:t>Second, t</w:t>
      </w:r>
      <w:r w:rsidR="00EA7506">
        <w:t xml:space="preserve">o </w:t>
      </w:r>
      <w:proofErr w:type="spellStart"/>
      <w:r w:rsidR="00EA7506">
        <w:t>analyse</w:t>
      </w:r>
      <w:proofErr w:type="spellEnd"/>
      <w:r w:rsidR="00EA7506">
        <w:t xml:space="preserve"> audio with overlapping calls</w:t>
      </w:r>
      <w:r w:rsidR="009268EB">
        <w:t>,</w:t>
      </w:r>
      <w:r w:rsidR="00EA7506">
        <w:t xml:space="preserve"> we measured </w:t>
      </w:r>
      <w:r w:rsidR="009268EB">
        <w:t xml:space="preserve">the overall </w:t>
      </w:r>
      <w:r w:rsidR="00EA7506">
        <w:t xml:space="preserve">acoustic parameters of short audio windows without assigning the measurements to individual calls. While coarser </w:t>
      </w:r>
      <w:r w:rsidR="0015122B">
        <w:t xml:space="preserve">in time (?) </w:t>
      </w:r>
      <w:r w:rsidR="00EA7506">
        <w:t>than the individual call analysis, th</w:t>
      </w:r>
      <w:r w:rsidR="007B4E8B">
        <w:t>is</w:t>
      </w:r>
      <w:r w:rsidR="00EA7506">
        <w:t xml:space="preserve"> </w:t>
      </w:r>
      <w:r w:rsidR="00021ADB">
        <w:t>window-</w:t>
      </w:r>
      <w:r w:rsidR="00021ADB">
        <w:lastRenderedPageBreak/>
        <w:t>based</w:t>
      </w:r>
      <w:r w:rsidR="00EA7506">
        <w:t xml:space="preserve"> approach </w:t>
      </w:r>
      <w:r w:rsidR="0015122B">
        <w:t xml:space="preserve">complements </w:t>
      </w:r>
      <w:r w:rsidR="00EA7506">
        <w:t xml:space="preserve">the individual call analyses by </w:t>
      </w:r>
      <w:r w:rsidR="0015122B">
        <w:t xml:space="preserve">returning related measurements </w:t>
      </w:r>
      <w:r w:rsidR="00EA7506">
        <w:t>such as FM terminal frequency and dominant frequency range.</w:t>
      </w:r>
    </w:p>
    <w:p w14:paraId="15A9150C" w14:textId="2C77B1CA" w:rsidR="00EA7506" w:rsidRPr="00EA7506" w:rsidRDefault="00F042C5" w:rsidP="00A84644">
      <w:pPr>
        <w:pStyle w:val="BodyText"/>
      </w:pPr>
      <w:r>
        <w:t>4</w:t>
      </w:r>
      <w:r w:rsidR="00EA7506">
        <w:t xml:space="preserve">.1 </w:t>
      </w:r>
      <w:r w:rsidR="00EA7506">
        <w:t>CF component</w:t>
      </w:r>
    </w:p>
    <w:p w14:paraId="07A649CC" w14:textId="77777777" w:rsidR="00446484" w:rsidRDefault="00841987" w:rsidP="0049460B">
      <w:pPr>
        <w:pStyle w:val="BodyText"/>
        <w:rPr>
          <w:ins w:id="168" w:author="tbeleyur" w:date="2021-01-17T18:04:00Z"/>
        </w:rPr>
      </w:pPr>
      <w:r>
        <w:t xml:space="preserve">To avoid spectral overlap in groups, the spectral jamming avoidance </w:t>
      </w:r>
      <w:r w:rsidR="00B95D96">
        <w:t>r</w:t>
      </w:r>
      <w:r w:rsidR="00B95D96">
        <w:t xml:space="preserve">esponse (JAR) </w:t>
      </w:r>
      <w:r>
        <w:t xml:space="preserve">hypothesis predicts that </w:t>
      </w:r>
      <w:r w:rsidR="00B95D96">
        <w:t xml:space="preserve">individual </w:t>
      </w:r>
      <w:r>
        <w:t xml:space="preserve">bats </w:t>
      </w:r>
      <w:r w:rsidR="001B101D">
        <w:t xml:space="preserve">in groups </w:t>
      </w:r>
      <w:r w:rsidR="00B95D96">
        <w:t>shift</w:t>
      </w:r>
      <w:r>
        <w:t xml:space="preserve"> </w:t>
      </w:r>
      <w:r w:rsidR="001B101D">
        <w:t xml:space="preserve">their </w:t>
      </w:r>
      <w:r w:rsidR="001B101D">
        <w:t xml:space="preserve">call frequencies </w:t>
      </w:r>
      <w:r w:rsidR="00B95D96">
        <w:t>awa</w:t>
      </w:r>
      <w:r w:rsidR="00B95D96">
        <w:t>y from th</w:t>
      </w:r>
      <w:r w:rsidR="005E3A94">
        <w:t>ose</w:t>
      </w:r>
      <w:r w:rsidR="00B95D96">
        <w:t xml:space="preserve"> of other individuals </w:t>
      </w:r>
      <w:r>
        <w:t>(REF)</w:t>
      </w:r>
      <w:r w:rsidR="00B4519D">
        <w:t xml:space="preserve">. </w:t>
      </w:r>
      <w:ins w:id="169" w:author="tbeleyur" w:date="2021-01-17T17:57:00Z">
        <w:r w:rsidR="000F5B5C">
          <w:t xml:space="preserve"> </w:t>
        </w:r>
      </w:ins>
      <w:r w:rsidR="00B4519D">
        <w:t>JAR has</w:t>
      </w:r>
      <w:r w:rsidR="00B95D96">
        <w:t xml:space="preserve"> mixed support</w:t>
      </w:r>
      <w:r w:rsidR="00B4519D">
        <w:t xml:space="preserve"> from studies</w:t>
      </w:r>
      <w:r w:rsidR="001B101D">
        <w:t xml:space="preserve">. </w:t>
      </w:r>
      <w:r w:rsidR="00B95D96">
        <w:t>Several studies in</w:t>
      </w:r>
      <w:r w:rsidR="00A32D9A">
        <w:t xml:space="preserve"> CF-FM</w:t>
      </w:r>
      <w:r w:rsidR="00D75393">
        <w:t xml:space="preserve"> / </w:t>
      </w:r>
      <w:proofErr w:type="spellStart"/>
      <w:r w:rsidR="00D75393">
        <w:t>Hipp</w:t>
      </w:r>
      <w:proofErr w:type="spellEnd"/>
      <w:r w:rsidR="00D75393">
        <w:t xml:space="preserve"> &amp; Rhino</w:t>
      </w:r>
      <w:r w:rsidR="00A32D9A">
        <w:t xml:space="preserve"> bats</w:t>
      </w:r>
      <w:r w:rsidR="00B95D96">
        <w:t xml:space="preserve"> found no changes in </w:t>
      </w:r>
      <w:r w:rsidR="00A32D9A">
        <w:t xml:space="preserve">CF frequencies (Jones et al. 1993; Jones, Sripathi, and Waters 1994; Fawcett and Ratcliffe 2015; Pye 1972). </w:t>
      </w:r>
      <w:r w:rsidR="00B95D96">
        <w:t xml:space="preserve">In contrast, </w:t>
      </w:r>
      <w:proofErr w:type="spellStart"/>
      <w:r w:rsidR="00A32D9A">
        <w:t>Habersetzer</w:t>
      </w:r>
      <w:proofErr w:type="spellEnd"/>
      <w:r w:rsidR="00A32D9A">
        <w:t xml:space="preserve"> (1981) </w:t>
      </w:r>
      <w:r w:rsidR="00934359">
        <w:t xml:space="preserve">observed </w:t>
      </w:r>
      <w:r w:rsidR="00A32D9A">
        <w:t xml:space="preserve">CF frequency shifting in </w:t>
      </w:r>
      <w:r w:rsidR="00934359">
        <w:t xml:space="preserve">groups of </w:t>
      </w:r>
      <w:r w:rsidR="00B95D96">
        <w:t xml:space="preserve">the </w:t>
      </w:r>
      <w:r w:rsidR="00A32D9A">
        <w:t xml:space="preserve">quasi-CF </w:t>
      </w:r>
      <w:ins w:id="170" w:author="tbeleyur" w:date="2021-01-17T17:57:00Z">
        <w:r w:rsidR="00692589">
          <w:t xml:space="preserve">rhinopomatid </w:t>
        </w:r>
      </w:ins>
      <w:r w:rsidR="00A32D9A">
        <w:t xml:space="preserve">bat </w:t>
      </w:r>
      <w:proofErr w:type="spellStart"/>
      <w:r w:rsidR="00A32D9A">
        <w:rPr>
          <w:i/>
        </w:rPr>
        <w:t>Rhinopoma</w:t>
      </w:r>
      <w:proofErr w:type="spellEnd"/>
      <w:r w:rsidR="00A32D9A">
        <w:rPr>
          <w:i/>
        </w:rPr>
        <w:t xml:space="preserve"> </w:t>
      </w:r>
      <w:proofErr w:type="spellStart"/>
      <w:r w:rsidR="00A32D9A">
        <w:rPr>
          <w:i/>
        </w:rPr>
        <w:t>hardwickei</w:t>
      </w:r>
      <w:proofErr w:type="spellEnd"/>
      <w:r w:rsidR="00B95D96">
        <w:t xml:space="preserve">, while </w:t>
      </w:r>
      <w:proofErr w:type="spellStart"/>
      <w:r w:rsidR="00A32D9A">
        <w:t>Cvikel</w:t>
      </w:r>
      <w:proofErr w:type="spellEnd"/>
      <w:r w:rsidR="00A32D9A">
        <w:t xml:space="preserve"> et al. (2015)</w:t>
      </w:r>
      <w:r w:rsidR="00B95D96">
        <w:t xml:space="preserve"> </w:t>
      </w:r>
      <w:r w:rsidR="00B95D96">
        <w:t xml:space="preserve">found </w:t>
      </w:r>
      <w:r w:rsidR="00934359">
        <w:t xml:space="preserve">no support </w:t>
      </w:r>
      <w:r w:rsidR="00B95D96">
        <w:t>in the same species</w:t>
      </w:r>
      <w:r w:rsidR="00A32D9A">
        <w:t xml:space="preserve">. However, the echolocation of </w:t>
      </w:r>
      <w:r w:rsidR="00A32D9A">
        <w:rPr>
          <w:i/>
        </w:rPr>
        <w:t>R. hardwickei</w:t>
      </w:r>
      <w:r w:rsidR="00A32D9A">
        <w:t xml:space="preserve"> is not entirely comparable with those of the </w:t>
      </w:r>
      <w:r w:rsidR="00D75393">
        <w:t xml:space="preserve">more </w:t>
      </w:r>
      <w:proofErr w:type="spellStart"/>
      <w:r w:rsidR="00D75393">
        <w:t>special</w:t>
      </w:r>
      <w:r w:rsidR="005E3A94">
        <w:t>is</w:t>
      </w:r>
      <w:r w:rsidR="00D75393">
        <w:t>ed</w:t>
      </w:r>
      <w:proofErr w:type="spellEnd"/>
      <w:r w:rsidR="00D75393">
        <w:t xml:space="preserve"> CF-bats of the families </w:t>
      </w:r>
      <w:proofErr w:type="spellStart"/>
      <w:r w:rsidR="00D75393">
        <w:t>Hipposid</w:t>
      </w:r>
      <w:r w:rsidR="00F60EBF">
        <w:t>eridae</w:t>
      </w:r>
      <w:proofErr w:type="spellEnd"/>
      <w:r w:rsidR="00D75393">
        <w:t xml:space="preserve"> and </w:t>
      </w:r>
      <w:proofErr w:type="spellStart"/>
      <w:r w:rsidR="00D75393">
        <w:t>Rhinlophidae</w:t>
      </w:r>
      <w:proofErr w:type="spellEnd"/>
      <w:r w:rsidR="00D75393">
        <w:t xml:space="preserve"> </w:t>
      </w:r>
      <w:r w:rsidR="00A32D9A">
        <w:t xml:space="preserve">(Simmons, Kick, and Lawrence 1984). Hipposiderids and rhinolophids are more constrained in their echolocation as they show a marked individual-specific acoustic fovea that does not vary over short periods of time (Neuweiler 2000; Schnitzler, Suga, and Simmons 1976). CF-FM bats are thus constrained to emit calls so that the Doppler-shifted echoes arrive within their own acoustic fovea’s range. </w:t>
      </w:r>
    </w:p>
    <w:p w14:paraId="79851F33" w14:textId="37908509" w:rsidR="0049460B" w:rsidRDefault="00A32D9A" w:rsidP="0049460B">
      <w:pPr>
        <w:pStyle w:val="BodyText"/>
      </w:pPr>
      <w:commentRangeStart w:id="171"/>
      <w:r>
        <w:t xml:space="preserve">Our data </w:t>
      </w:r>
      <w:ins w:id="172" w:author="tbeleyur" w:date="2021-01-17T18:00:00Z">
        <w:r w:rsidR="00C86421">
          <w:t xml:space="preserve">does not </w:t>
        </w:r>
      </w:ins>
      <w:r>
        <w:t>support</w:t>
      </w:r>
      <w:del w:id="173" w:author="tbeleyur" w:date="2021-01-17T18:00:00Z">
        <w:r w:rsidR="00182AEC" w:rsidDel="00C333D0">
          <w:delText>s</w:delText>
        </w:r>
      </w:del>
      <w:r>
        <w:t xml:space="preserve"> </w:t>
      </w:r>
      <w:del w:id="174" w:author="tbeleyur" w:date="2021-01-17T18:00:00Z">
        <w:r w:rsidR="0012730E" w:rsidDel="00C86421">
          <w:delText xml:space="preserve">the </w:delText>
        </w:r>
        <w:r w:rsidDel="00C86421">
          <w:delText xml:space="preserve">absence of active </w:delText>
        </w:r>
      </w:del>
      <w:r>
        <w:t>CF frequency shifting in</w:t>
      </w:r>
      <w:r w:rsidR="002523C4">
        <w:t xml:space="preserve"> </w:t>
      </w:r>
      <w:r w:rsidR="0012730E">
        <w:t>a group</w:t>
      </w:r>
      <w:del w:id="175" w:author="tbeleyur" w:date="2021-01-17T18:01:00Z">
        <w:r w:rsidR="002523C4" w:rsidDel="003D0CAB">
          <w:delText>, as has been found previously</w:delText>
        </w:r>
      </w:del>
      <w:r w:rsidR="0049460B">
        <w:t xml:space="preserve"> </w:t>
      </w:r>
      <w:r w:rsidR="002523C4">
        <w:t xml:space="preserve">(Jones et al. 1993; Jones, </w:t>
      </w:r>
      <w:proofErr w:type="spellStart"/>
      <w:r w:rsidR="002523C4">
        <w:t>Sripathi</w:t>
      </w:r>
      <w:proofErr w:type="spellEnd"/>
      <w:r w:rsidR="002523C4">
        <w:t xml:space="preserve">, and Waters 1994; Fawcett and Ratcliffe 2015; </w:t>
      </w:r>
      <w:proofErr w:type="spellStart"/>
      <w:r w:rsidR="002523C4">
        <w:t>Pye</w:t>
      </w:r>
      <w:proofErr w:type="spellEnd"/>
      <w:r w:rsidR="002523C4">
        <w:t xml:space="preserve"> 1972)</w:t>
      </w:r>
      <w:r>
        <w:t xml:space="preserve">. If bats were to show ‘jamming avoidance’ type responses, one would expect an overall increase in the CF frequency range in groups, and thus an increased range difference between single and multi bat audio. If they were to show ‘convergence’ (eg. as in Furusawa et al. 2012), we expect a reduction in range. </w:t>
      </w:r>
      <w:commentRangeEnd w:id="171"/>
      <w:r w:rsidR="00B54DD2">
        <w:rPr>
          <w:rStyle w:val="CommentReference"/>
        </w:rPr>
        <w:commentReference w:id="171"/>
      </w:r>
      <w:ins w:id="176" w:author="tbeleyur" w:date="2021-01-17T18:01:00Z">
        <w:r w:rsidR="009472EB" w:rsidDel="009472EB">
          <w:t xml:space="preserve"> </w:t>
        </w:r>
      </w:ins>
      <w:commentRangeStart w:id="177"/>
      <w:r>
        <w:t xml:space="preserve">The observed CF and dominant frequency range differences of around 2 kHz between single and </w:t>
      </w:r>
      <w:proofErr w:type="spellStart"/>
      <w:r>
        <w:t>multi bats</w:t>
      </w:r>
      <w:proofErr w:type="spellEnd"/>
      <w:r>
        <w:t xml:space="preserve"> falls within the expected magnitude seen when bats do not show any special responses to each other </w:t>
      </w:r>
      <w:commentRangeEnd w:id="177"/>
      <w:r w:rsidR="00835FA7">
        <w:rPr>
          <w:rStyle w:val="CommentReference"/>
        </w:rPr>
        <w:commentReference w:id="177"/>
      </w:r>
      <w:r>
        <w:t xml:space="preserve">(SI 8.0). More convincingly however, the low difference in dominant frequency range between multi and virtual multi audio shows that even when bats are indeed flying together they are not actively altering their CF frequencies to reduce or increase overlap. Our simulations (SI </w:t>
      </w:r>
      <w:del w:id="178" w:author="tbeleyur" w:date="2021-01-14T17:09:00Z">
        <w:r w:rsidDel="0070250B">
          <w:delText>8.</w:delText>
        </w:r>
      </w:del>
      <w:r>
        <w:t>0</w:t>
      </w:r>
      <w:ins w:id="179" w:author="tbeleyur" w:date="2021-01-14T17:09:00Z">
        <w:r w:rsidR="0070250B">
          <w:t>.8</w:t>
        </w:r>
      </w:ins>
      <w:r>
        <w:t>) and</w:t>
      </w:r>
      <w:ins w:id="180" w:author="tbeleyur" w:date="2021-01-13T19:30:00Z">
        <w:r w:rsidR="002523C4">
          <w:t xml:space="preserve"> single bat</w:t>
        </w:r>
      </w:ins>
      <w:r>
        <w:t xml:space="preserve"> </w:t>
      </w:r>
      <w:del w:id="181" w:author="tbeleyur" w:date="2021-01-13T19:30:00Z">
        <w:r w:rsidDel="002523C4">
          <w:delText xml:space="preserve">experimental </w:delText>
        </w:r>
      </w:del>
      <w:ins w:id="182" w:author="tbeleyur" w:date="2021-01-13T19:30:00Z">
        <w:r w:rsidR="002523C4">
          <w:t xml:space="preserve">audio </w:t>
        </w:r>
      </w:ins>
      <w:r>
        <w:t xml:space="preserve">data show that a receiver (eg. a microphone or another bat) placed in the proximity of a flying CF-FM bat may hear a series of CF frequencies that vary by upto </w:t>
      </w:r>
      <m:oMath>
        <m:r>
          <w:rPr>
            <w:rFonts w:ascii="Cambria Math" w:hAnsi="Cambria Math"/>
          </w:rPr>
          <m:t>±</m:t>
        </m:r>
      </m:oMath>
      <w:r>
        <w:t xml:space="preserve"> 3 kHz from the emitted frequency. This relatively large variation in the received frequency thus decreases the extent of spectral overlaps during multi-bat echolocation. The combination of individual specific acoustic foveas and Doppler-shift driven variation in received CF frequency make it unlikely that the CF component would be masked effectively even in groups</w:t>
      </w:r>
      <w:commentRangeStart w:id="183"/>
      <w:r>
        <w:t>.</w:t>
      </w:r>
      <w:ins w:id="184" w:author="tbeleyur" w:date="2021-01-13T19:31:00Z">
        <w:r w:rsidR="0049460B">
          <w:t xml:space="preserve"> </w:t>
        </w:r>
        <w:r w:rsidR="00832EB2">
          <w:t xml:space="preserve"> </w:t>
        </w:r>
      </w:ins>
      <w:r w:rsidR="0049460B">
        <w:t>For the duration of CF component</w:t>
      </w:r>
      <w:commentRangeEnd w:id="183"/>
      <w:r w:rsidR="00C621A3">
        <w:rPr>
          <w:rStyle w:val="CommentReference"/>
        </w:rPr>
        <w:commentReference w:id="183"/>
      </w:r>
      <w:r w:rsidR="0049460B">
        <w:t>, we found a median</w:t>
      </w:r>
      <w:r w:rsidR="00832EB2">
        <w:t xml:space="preserve"> decrease</w:t>
      </w:r>
      <w:r w:rsidR="0049460B">
        <w:t xml:space="preserve"> by around 3 ms in multi-bat calls, matching the decrease by ~1.2 ms found by Fawcett et al. (2015). </w:t>
      </w:r>
      <w:r w:rsidR="00033FCE">
        <w:t xml:space="preserve">Note that our procedure of selecting </w:t>
      </w:r>
      <w:r w:rsidR="005541E2">
        <w:t>non-overlapping calls in the individual call analysis</w:t>
      </w:r>
      <w:r w:rsidR="00033FCE">
        <w:t xml:space="preserve"> might </w:t>
      </w:r>
      <w:r w:rsidR="005541E2">
        <w:t xml:space="preserve">bias </w:t>
      </w:r>
      <w:r w:rsidR="00033FCE">
        <w:t xml:space="preserve">our selection to </w:t>
      </w:r>
      <w:r w:rsidR="005541E2">
        <w:t>shorter calls in multi-bat recordings</w:t>
      </w:r>
      <w:r w:rsidR="00033FCE">
        <w:t>, because shorter calls might be less prone to temporal overlap</w:t>
      </w:r>
      <w:r w:rsidR="005541E2">
        <w:t xml:space="preserve">. </w:t>
      </w:r>
      <w:commentRangeStart w:id="185"/>
      <w:ins w:id="186" w:author="tbeleyur" w:date="2021-01-14T17:13:00Z">
        <w:r w:rsidR="005541E2">
          <w:t xml:space="preserve">The bias is not very evident in our data however, as the range of CF durations (the </w:t>
        </w:r>
      </w:ins>
      <w:ins w:id="187" w:author="tbeleyur" w:date="2021-01-14T20:33:00Z">
        <w:r w:rsidR="00F4178F">
          <w:t>longest</w:t>
        </w:r>
      </w:ins>
      <w:ins w:id="188" w:author="tbeleyur" w:date="2021-01-14T17:14:00Z">
        <w:r w:rsidR="005541E2">
          <w:t xml:space="preserve"> part of </w:t>
        </w:r>
      </w:ins>
      <w:ins w:id="189" w:author="tbeleyur" w:date="2021-01-14T20:33:00Z">
        <w:r w:rsidR="00F4178F">
          <w:t xml:space="preserve">a </w:t>
        </w:r>
      </w:ins>
      <w:ins w:id="190" w:author="tbeleyur" w:date="2021-01-14T20:34:00Z">
        <w:r w:rsidR="00F4178F">
          <w:t>CF-FM</w:t>
        </w:r>
      </w:ins>
      <w:ins w:id="191" w:author="tbeleyur" w:date="2021-01-14T17:14:00Z">
        <w:r w:rsidR="005541E2">
          <w:t xml:space="preserve"> call</w:t>
        </w:r>
      </w:ins>
      <w:ins w:id="192" w:author="tbeleyur" w:date="2021-01-14T17:13:00Z">
        <w:r w:rsidR="005541E2">
          <w:t>)</w:t>
        </w:r>
      </w:ins>
      <w:ins w:id="193" w:author="tbeleyur" w:date="2021-01-14T17:14:00Z">
        <w:r w:rsidR="005541E2">
          <w:t xml:space="preserve"> overlap in both single-bat and multi-bat conditions. </w:t>
        </w:r>
      </w:ins>
      <w:del w:id="194" w:author="tbeleyur" w:date="2021-01-14T17:12:00Z">
        <w:r w:rsidR="0049460B" w:rsidDel="005541E2">
          <w:delText xml:space="preserve">However, whether our observed decrease in CF duration is a result of an increased call duty cycle or an artifact of our individual call selection protocol is difficult to tell apart. Our individual </w:delText>
        </w:r>
        <w:r w:rsidR="0049460B" w:rsidDel="005541E2">
          <w:lastRenderedPageBreak/>
          <w:delText>call selection protocol specifically looked for non-overlapping calls, meaning that it may have favoured the selection of shorter calls.</w:delText>
        </w:r>
      </w:del>
      <w:commentRangeEnd w:id="185"/>
      <w:r w:rsidR="00DB5610">
        <w:rPr>
          <w:rStyle w:val="CommentReference"/>
        </w:rPr>
        <w:commentReference w:id="185"/>
      </w:r>
    </w:p>
    <w:p w14:paraId="740D0780" w14:textId="20DDD6C6" w:rsidR="009641F7" w:rsidRDefault="009641F7">
      <w:pPr>
        <w:pStyle w:val="BodyText"/>
      </w:pPr>
    </w:p>
    <w:p w14:paraId="5EC27D4E" w14:textId="344617CE" w:rsidR="00EA7506" w:rsidRDefault="00F042C5">
      <w:pPr>
        <w:pStyle w:val="BodyText"/>
      </w:pPr>
      <w:r>
        <w:t>4</w:t>
      </w:r>
      <w:r w:rsidR="00EA7506">
        <w:t>.2</w:t>
      </w:r>
      <w:r w:rsidR="00C723B0">
        <w:t xml:space="preserve"> FM component</w:t>
      </w:r>
    </w:p>
    <w:p w14:paraId="5E598202" w14:textId="12ED7B33" w:rsidR="00944B6F" w:rsidRDefault="00944B6F">
      <w:pPr>
        <w:pStyle w:val="BodyText"/>
        <w:rPr>
          <w:ins w:id="195" w:author="hgoerlitz" w:date="2021-01-15T18:07:00Z"/>
        </w:rPr>
      </w:pPr>
      <w:ins w:id="196" w:author="hgoerlitz" w:date="2021-01-15T18:07:00Z">
        <w:r>
          <w:t xml:space="preserve">The FM component is likely used for ranging and undergoes large variation as bats approach </w:t>
        </w:r>
        <w:proofErr w:type="gramStart"/>
        <w:r>
          <w:t>objects</w:t>
        </w:r>
      </w:ins>
      <w:ins w:id="197" w:author="tbeleyur" w:date="2021-01-17T18:33:00Z">
        <w:r w:rsidR="00BB4BB0">
          <w:t xml:space="preserve"> </w:t>
        </w:r>
      </w:ins>
      <w:ins w:id="198" w:author="hgoerlitz" w:date="2021-01-15T18:07:00Z">
        <w:r>
          <w:t>.</w:t>
        </w:r>
        <w:proofErr w:type="gramEnd"/>
        <w:r>
          <w:t xml:space="preserve"> Frequency</w:t>
        </w:r>
      </w:ins>
      <w:ins w:id="199" w:author="hgoerlitz" w:date="2021-01-15T18:08:00Z">
        <w:r>
          <w:t xml:space="preserve">-changes in group flying FM-bats could indicate a JAR, but could also be a </w:t>
        </w:r>
      </w:ins>
      <w:proofErr w:type="spellStart"/>
      <w:ins w:id="200" w:author="tbeleyur" w:date="2021-01-17T18:35:00Z">
        <w:r w:rsidR="00704649">
          <w:t>response</w:t>
        </w:r>
      </w:ins>
      <w:ins w:id="201" w:author="hgoerlitz" w:date="2021-01-15T18:08:00Z">
        <w:del w:id="202" w:author="tbeleyur" w:date="2021-01-17T18:35:00Z">
          <w:r w:rsidDel="00BB4BB0">
            <w:delText xml:space="preserve">reaction </w:delText>
          </w:r>
        </w:del>
        <w:r>
          <w:t>to</w:t>
        </w:r>
        <w:proofErr w:type="spellEnd"/>
        <w:r>
          <w:t xml:space="preserve"> the physical presence of other bats in the </w:t>
        </w:r>
        <w:del w:id="203" w:author="tbeleyur" w:date="2021-01-17T18:35:00Z">
          <w:r w:rsidDel="00704649">
            <w:delText>air volume</w:delText>
          </w:r>
        </w:del>
      </w:ins>
      <w:ins w:id="204" w:author="tbeleyur" w:date="2021-01-17T18:35:00Z">
        <w:r w:rsidR="00704649">
          <w:t>vicinity</w:t>
        </w:r>
      </w:ins>
      <w:ins w:id="205" w:author="hgoerlitz" w:date="2021-01-15T18:08:00Z">
        <w:r>
          <w:t xml:space="preserve"> (</w:t>
        </w:r>
        <w:del w:id="206" w:author="tbeleyur" w:date="2021-01-17T18:35:00Z">
          <w:r w:rsidDel="00704649">
            <w:delText>RE</w:delText>
          </w:r>
        </w:del>
      </w:ins>
      <w:ins w:id="207" w:author="hgoerlitz" w:date="2021-01-15T18:09:00Z">
        <w:del w:id="208" w:author="tbeleyur" w:date="2021-01-17T18:35:00Z">
          <w:r w:rsidDel="00704649">
            <w:delText>FS)</w:delText>
          </w:r>
        </w:del>
      </w:ins>
      <w:proofErr w:type="gramStart"/>
      <w:ins w:id="209" w:author="tbeleyur" w:date="2021-01-17T18:35:00Z">
        <w:r w:rsidR="00704649">
          <w:t>Cvikel;</w:t>
        </w:r>
      </w:ins>
      <w:ins w:id="210" w:author="tbeleyur" w:date="2021-01-17T18:36:00Z">
        <w:r w:rsidR="00704649">
          <w:t>Fawcett</w:t>
        </w:r>
        <w:proofErr w:type="gramEnd"/>
        <w:r w:rsidR="00704649">
          <w:t>2015]</w:t>
        </w:r>
      </w:ins>
      <w:ins w:id="211" w:author="hgoerlitz" w:date="2021-01-15T18:09:00Z">
        <w:r>
          <w:t>. Corresponding to FM-bats, we hypothesized that the (f)FM components should show changes / …</w:t>
        </w:r>
      </w:ins>
    </w:p>
    <w:p w14:paraId="32E5A8EB" w14:textId="7F84A5F3" w:rsidR="009641F7" w:rsidRDefault="00A32D9A">
      <w:pPr>
        <w:pStyle w:val="BodyText"/>
      </w:pPr>
      <w:r>
        <w:t xml:space="preserve">The </w:t>
      </w:r>
      <w:proofErr w:type="spellStart"/>
      <w:r>
        <w:t>tFM</w:t>
      </w:r>
      <w:proofErr w:type="spellEnd"/>
      <w:r>
        <w:t xml:space="preserve"> call component</w:t>
      </w:r>
      <w:r w:rsidR="000D7064">
        <w:t xml:space="preserve"> can</w:t>
      </w:r>
      <w:r>
        <w:t xml:space="preserve"> undergo alterations in groups. Fawcett et al. (2015) found </w:t>
      </w:r>
      <w:r w:rsidR="00DD1E25">
        <w:t xml:space="preserve">that the </w:t>
      </w:r>
      <w:proofErr w:type="spellStart"/>
      <w:r>
        <w:t>tFM</w:t>
      </w:r>
      <w:proofErr w:type="spellEnd"/>
      <w:r>
        <w:t xml:space="preserve"> minimum frequency (-10 dB call peak frequency) increase </w:t>
      </w:r>
      <w:r w:rsidR="00DD1E25">
        <w:t xml:space="preserve">by 5 kHz on average </w:t>
      </w:r>
      <w:r>
        <w:t xml:space="preserve">in pairs. </w:t>
      </w:r>
      <w:r w:rsidR="00753732">
        <w:t xml:space="preserve">In contrast, we only found </w:t>
      </w:r>
      <w:r>
        <w:t xml:space="preserve">a drop </w:t>
      </w:r>
      <w:r w:rsidR="00753732">
        <w:t xml:space="preserve">by ~1 kHz of the </w:t>
      </w:r>
      <w:proofErr w:type="spellStart"/>
      <w:r>
        <w:t>tFM</w:t>
      </w:r>
      <w:proofErr w:type="spellEnd"/>
      <w:r>
        <w:t xml:space="preserve"> lower frequency (-10 dB </w:t>
      </w:r>
      <w:proofErr w:type="spellStart"/>
      <w:r>
        <w:t>tFM</w:t>
      </w:r>
      <w:proofErr w:type="spellEnd"/>
      <w:r>
        <w:t xml:space="preserve"> peak frequency) and an increase </w:t>
      </w:r>
      <w:r w:rsidR="00753732">
        <w:t>by maximally 1.8 kHz of</w:t>
      </w:r>
      <w:r>
        <w:t xml:space="preserve"> </w:t>
      </w:r>
      <w:proofErr w:type="spellStart"/>
      <w:r>
        <w:t>tFM</w:t>
      </w:r>
      <w:proofErr w:type="spellEnd"/>
      <w:r>
        <w:t xml:space="preserve"> bandwidth. Our window analysis revealed no systematic differences in terminal frequency estimates between single</w:t>
      </w:r>
      <w:r w:rsidR="00AC7B2D">
        <w:t>-bat</w:t>
      </w:r>
      <w:r>
        <w:t xml:space="preserve"> and multi</w:t>
      </w:r>
      <w:r w:rsidR="00AC7B2D">
        <w:t>-</w:t>
      </w:r>
      <w:r>
        <w:t xml:space="preserve">bat </w:t>
      </w:r>
      <w:r w:rsidR="00AC7B2D">
        <w:t>situations</w:t>
      </w:r>
      <w:ins w:id="212" w:author="tbeleyur" w:date="2021-01-14T17:23:00Z">
        <w:r w:rsidR="0003321C">
          <w:t xml:space="preserve">. </w:t>
        </w:r>
      </w:ins>
      <w:ins w:id="213" w:author="hgoerlitz" w:date="2021-01-15T18:09:00Z">
        <w:r w:rsidR="009B2B86">
          <w:t xml:space="preserve">Both FM and </w:t>
        </w:r>
      </w:ins>
      <w:ins w:id="214" w:author="hgoerlitz" w:date="2021-01-15T18:10:00Z">
        <w:r w:rsidR="009B2B86">
          <w:t>CF</w:t>
        </w:r>
        <w:proofErr w:type="gramStart"/>
        <w:r w:rsidR="009B2B86">
          <w:t>-(</w:t>
        </w:r>
        <w:proofErr w:type="gramEnd"/>
        <w:r w:rsidR="009B2B86">
          <w:t xml:space="preserve">???) </w:t>
        </w:r>
      </w:ins>
      <w:del w:id="215" w:author="hgoerlitz" w:date="2021-01-15T18:10:00Z">
        <w:r w:rsidR="00AC7B2D" w:rsidDel="009B2B86">
          <w:delText>B</w:delText>
        </w:r>
      </w:del>
      <w:ins w:id="216" w:author="hgoerlitz" w:date="2021-01-15T18:10:00Z">
        <w:r w:rsidR="009B2B86">
          <w:t>b</w:t>
        </w:r>
      </w:ins>
      <w:r w:rsidR="00AC7B2D">
        <w:t xml:space="preserve">ats also change call </w:t>
      </w:r>
      <w:r>
        <w:t xml:space="preserve">duration in the presence of conspecifics and noise (Fawcett et al. 2015; Lu, Zhang, and Luo 2020). </w:t>
      </w:r>
      <w:r w:rsidR="0037321C">
        <w:t xml:space="preserve"> </w:t>
      </w:r>
      <w:del w:id="217" w:author="hgoerlitz" w:date="2021-01-15T18:09:00Z">
        <w:r w:rsidR="0037321C" w:rsidDel="009B2B86">
          <w:delText xml:space="preserve"> </w:delText>
        </w:r>
      </w:del>
      <w:r w:rsidR="0037321C">
        <w:t xml:space="preserve">While we found only found an increase in </w:t>
      </w:r>
      <w:proofErr w:type="spellStart"/>
      <w:r w:rsidR="0037321C">
        <w:t>tFM</w:t>
      </w:r>
      <w:proofErr w:type="spellEnd"/>
      <w:r w:rsidR="0037321C">
        <w:t xml:space="preserve"> duration by 0.1 </w:t>
      </w:r>
      <w:proofErr w:type="spellStart"/>
      <w:r w:rsidR="0037321C">
        <w:t>ms</w:t>
      </w:r>
      <w:proofErr w:type="spellEnd"/>
      <w:r w:rsidR="0037321C">
        <w:t xml:space="preserve">, previous studies found 0.6-1.8 ms (Lu et al; Fawcett et al). </w:t>
      </w:r>
      <w:del w:id="218" w:author="hgoerlitz" w:date="2021-01-15T18:09:00Z">
        <w:r w:rsidR="0037321C" w:rsidDel="009B2B86">
          <w:delText xml:space="preserve">   </w:delText>
        </w:r>
      </w:del>
      <w:r>
        <w:t xml:space="preserve">Fawcett et al. (2015) found an average increase in tFM duration by 1.8 ms in pairs, while we find a slight median increase by about 0.1 ms in multi-bat calls. In another study with artifical playbacks, Lu, Zhang, and Luo (2020) found an increase of 0.6ms in comparison to calls in silence. </w:t>
      </w:r>
      <w:ins w:id="219" w:author="tbeleyur" w:date="2021-01-14T17:26:00Z">
        <w:r w:rsidR="000636A1">
          <w:t xml:space="preserve">An increased </w:t>
        </w:r>
        <w:proofErr w:type="spellStart"/>
        <w:r w:rsidR="000636A1">
          <w:t>tFM</w:t>
        </w:r>
        <w:proofErr w:type="spellEnd"/>
        <w:r w:rsidR="000636A1">
          <w:t xml:space="preserve"> duration may prov</w:t>
        </w:r>
      </w:ins>
      <w:ins w:id="220" w:author="tbeleyur" w:date="2021-01-14T17:27:00Z">
        <w:r w:rsidR="000636A1">
          <w:t xml:space="preserve">ide an increase in </w:t>
        </w:r>
      </w:ins>
      <w:ins w:id="221" w:author="tbeleyur" w:date="2021-01-14T17:50:00Z">
        <w:r w:rsidR="00992DD4">
          <w:t>in echo detection</w:t>
        </w:r>
      </w:ins>
      <w:ins w:id="222" w:author="tbeleyur" w:date="2021-01-14T17:29:00Z">
        <w:r w:rsidR="00217C95">
          <w:t xml:space="preserve"> [</w:t>
        </w:r>
      </w:ins>
      <w:proofErr w:type="spellStart"/>
      <w:proofErr w:type="gramStart"/>
      <w:ins w:id="223" w:author="tbeleyur" w:date="2021-01-14T19:25:00Z">
        <w:r w:rsidR="00133E43">
          <w:t>amichai;</w:t>
        </w:r>
      </w:ins>
      <w:ins w:id="224" w:author="tbeleyur" w:date="2021-01-14T17:40:00Z">
        <w:r w:rsidR="00A37DC7">
          <w:t>LuoGoerlitzBrumm</w:t>
        </w:r>
      </w:ins>
      <w:ins w:id="225" w:author="tbeleyur" w:date="2021-01-14T17:41:00Z">
        <w:r w:rsidR="00A37DC7">
          <w:t>wiegrebe</w:t>
        </w:r>
        <w:proofErr w:type="spellEnd"/>
        <w:proofErr w:type="gramEnd"/>
        <w:r w:rsidR="00A37DC7">
          <w:t>;</w:t>
        </w:r>
      </w:ins>
      <w:ins w:id="226" w:author="tbeleyur" w:date="2021-01-14T17:29:00Z">
        <w:r w:rsidR="00217C95">
          <w:t>]</w:t>
        </w:r>
      </w:ins>
      <w:ins w:id="227" w:author="tbeleyur" w:date="2021-01-14T17:27:00Z">
        <w:r w:rsidR="000636A1">
          <w:t>.</w:t>
        </w:r>
      </w:ins>
      <w:ins w:id="228" w:author="tbeleyur" w:date="2021-01-14T17:28:00Z">
        <w:r w:rsidR="000636A1">
          <w:t xml:space="preserve"> The current increase in duration corresponds to a negligible fraction</w:t>
        </w:r>
      </w:ins>
      <w:ins w:id="229" w:author="tbeleyur" w:date="2021-01-14T19:00:00Z">
        <w:r w:rsidR="0098754B">
          <w:t xml:space="preserve"> (~5%)</w:t>
        </w:r>
      </w:ins>
      <w:ins w:id="230" w:author="tbeleyur" w:date="2021-01-14T17:28:00Z">
        <w:r w:rsidR="000636A1">
          <w:t>, and is unli</w:t>
        </w:r>
      </w:ins>
      <w:ins w:id="231" w:author="tbeleyur" w:date="2021-01-14T17:29:00Z">
        <w:r w:rsidR="000636A1">
          <w:t xml:space="preserve">kely to have any </w:t>
        </w:r>
      </w:ins>
      <w:ins w:id="232" w:author="tbeleyur" w:date="2021-01-14T19:00:00Z">
        <w:r w:rsidR="00E951AB">
          <w:t>major sensory implications</w:t>
        </w:r>
      </w:ins>
      <w:ins w:id="233" w:author="tbeleyur" w:date="2021-01-14T17:29:00Z">
        <w:r w:rsidR="000636A1">
          <w:t>.</w:t>
        </w:r>
        <w:r w:rsidR="00217C95">
          <w:t xml:space="preserve"> </w:t>
        </w:r>
      </w:ins>
      <w:r>
        <w:t xml:space="preserve">Compared to previous studies, our effects are small, and unlikely to have biological </w:t>
      </w:r>
      <w:r w:rsidR="0037321C">
        <w:t>relevance</w:t>
      </w:r>
      <w:ins w:id="234" w:author="tbeleyur" w:date="2021-01-14T17:22:00Z">
        <w:r w:rsidR="00A16D4B">
          <w:t xml:space="preserve">. </w:t>
        </w:r>
      </w:ins>
    </w:p>
    <w:p w14:paraId="3B87EEFC" w14:textId="6AE2BF70" w:rsidR="00EA7506" w:rsidRDefault="00F042C5">
      <w:pPr>
        <w:pStyle w:val="BodyText"/>
      </w:pPr>
      <w:ins w:id="235" w:author="tbeleyur" w:date="2021-01-14T14:28:00Z">
        <w:r>
          <w:t>4</w:t>
        </w:r>
      </w:ins>
      <w:ins w:id="236" w:author="tbeleyur" w:date="2021-01-13T18:56:00Z">
        <w:r w:rsidR="00EA7506">
          <w:t>.3 Call levels</w:t>
        </w:r>
      </w:ins>
    </w:p>
    <w:p w14:paraId="2F8E1D1C" w14:textId="0B3ECBB5" w:rsidR="009641F7" w:rsidRDefault="002D2E6D">
      <w:pPr>
        <w:pStyle w:val="BodyText"/>
      </w:pPr>
      <w:r>
        <w:t xml:space="preserve">CF-FM </w:t>
      </w:r>
      <w:r w:rsidR="00A32D9A">
        <w:t xml:space="preserve">Bats increase call </w:t>
      </w:r>
      <w:r w:rsidR="00437BF7">
        <w:t xml:space="preserve">source </w:t>
      </w:r>
      <w:r w:rsidR="00A32D9A">
        <w:t>levels in the presence of experimental playbacks (</w:t>
      </w:r>
      <w:proofErr w:type="spellStart"/>
      <w:r w:rsidR="00A32D9A">
        <w:t>Hage</w:t>
      </w:r>
      <w:proofErr w:type="spellEnd"/>
      <w:r w:rsidR="00A32D9A">
        <w:t xml:space="preserve"> et al. 2013, 2014; Lu, Zhang, and Luo 2020). In our study, </w:t>
      </w:r>
      <w:r w:rsidR="007E26AD">
        <w:t xml:space="preserve">we could not measure the bats source level because bats </w:t>
      </w:r>
      <w:r w:rsidR="00437BF7">
        <w:t xml:space="preserve">were free-flying and we did not track their 3D-position. </w:t>
      </w:r>
      <w:r w:rsidR="007E26AD">
        <w:t xml:space="preserve">Instead, we </w:t>
      </w:r>
      <w:proofErr w:type="spellStart"/>
      <w:r w:rsidR="002D603F">
        <w:t>analysed</w:t>
      </w:r>
      <w:proofErr w:type="spellEnd"/>
      <w:r w:rsidR="002D603F">
        <w:t xml:space="preserve"> </w:t>
      </w:r>
      <w:r w:rsidR="00A32D9A">
        <w:t xml:space="preserve">the </w:t>
      </w:r>
      <w:r w:rsidR="00A32D9A">
        <w:rPr>
          <w:i/>
        </w:rPr>
        <w:t>received</w:t>
      </w:r>
      <w:r w:rsidR="00A32D9A">
        <w:t xml:space="preserve"> level at the microphone</w:t>
      </w:r>
      <w:r w:rsidR="002D603F">
        <w:t>. In addition to the bat’s source level, received levels also depend on</w:t>
      </w:r>
      <w:r w:rsidR="00A32D9A">
        <w:t xml:space="preserve"> the </w:t>
      </w:r>
      <w:r w:rsidR="002D603F">
        <w:t xml:space="preserve">bats’ distance to and calling direction relative to the microphone. </w:t>
      </w:r>
      <w:ins w:id="237" w:author="hgoerlitz" w:date="2021-01-15T18:52:00Z">
        <w:r w:rsidR="00C5398D">
          <w:t xml:space="preserve">The received level of </w:t>
        </w:r>
      </w:ins>
      <w:ins w:id="238" w:author="hgoerlitz" w:date="2021-01-15T18:53:00Z">
        <w:r w:rsidR="00C5398D">
          <w:t xml:space="preserve">the </w:t>
        </w:r>
        <w:proofErr w:type="spellStart"/>
        <w:r w:rsidR="00C5398D">
          <w:t>tFM</w:t>
        </w:r>
        <w:proofErr w:type="spellEnd"/>
        <w:r w:rsidR="00C5398D">
          <w:t xml:space="preserve"> of </w:t>
        </w:r>
      </w:ins>
      <w:ins w:id="239" w:author="hgoerlitz" w:date="2021-01-15T18:52:00Z">
        <w:r w:rsidR="00C5398D">
          <w:t xml:space="preserve">individual calls </w:t>
        </w:r>
      </w:ins>
      <w:ins w:id="240" w:author="tbeleyur" w:date="2021-01-14T19:12:00Z">
        <w:del w:id="241" w:author="hgoerlitz" w:date="2021-01-15T18:52:00Z">
          <w:r w:rsidR="000B75B5" w:rsidDel="00C5398D">
            <w:delText xml:space="preserve">Individual call analysis revealed </w:delText>
          </w:r>
        </w:del>
      </w:ins>
      <w:del w:id="242" w:author="hgoerlitz" w:date="2021-01-15T18:52:00Z">
        <w:r w:rsidR="00A32D9A" w:rsidDel="00C5398D">
          <w:delText>Aside from the</w:delText>
        </w:r>
      </w:del>
      <w:ins w:id="243" w:author="tbeleyur" w:date="2021-01-14T19:13:00Z">
        <w:del w:id="244" w:author="hgoerlitz" w:date="2021-01-15T18:52:00Z">
          <w:r w:rsidR="000B75B5" w:rsidDel="00C5398D">
            <w:delText>a</w:delText>
          </w:r>
        </w:del>
      </w:ins>
      <w:del w:id="245" w:author="hgoerlitz" w:date="2021-01-15T18:52:00Z">
        <w:r w:rsidR="00A32D9A" w:rsidDel="00C5398D">
          <w:delText xml:space="preserve"> </w:delText>
        </w:r>
      </w:del>
      <w:ins w:id="246" w:author="hgoerlitz" w:date="2021-01-15T18:52:00Z">
        <w:r w:rsidR="00C5398D">
          <w:t xml:space="preserve">was </w:t>
        </w:r>
      </w:ins>
      <w:r w:rsidR="00A32D9A">
        <w:t xml:space="preserve">3dB </w:t>
      </w:r>
      <w:ins w:id="247" w:author="hgoerlitz" w:date="2021-01-15T18:52:00Z">
        <w:r w:rsidR="00C5398D">
          <w:t xml:space="preserve">lower </w:t>
        </w:r>
      </w:ins>
      <w:r w:rsidR="00A32D9A">
        <w:t xml:space="preserve">median </w:t>
      </w:r>
      <w:del w:id="248" w:author="hgoerlitz" w:date="2021-01-15T18:53:00Z">
        <w:r w:rsidR="00A32D9A" w:rsidDel="00C5398D">
          <w:delText>drop in tFM received level</w:delText>
        </w:r>
      </w:del>
      <w:ins w:id="249" w:author="tbeleyur" w:date="2021-01-14T19:10:00Z">
        <w:del w:id="250" w:author="hgoerlitz" w:date="2021-01-15T18:53:00Z">
          <w:r w:rsidR="000B75B5" w:rsidDel="00C5398D">
            <w:delText xml:space="preserve"> </w:delText>
          </w:r>
        </w:del>
      </w:ins>
      <w:ins w:id="251" w:author="tbeleyur" w:date="2021-01-14T19:13:00Z">
        <w:r w:rsidR="000B75B5">
          <w:t xml:space="preserve">in </w:t>
        </w:r>
      </w:ins>
      <w:ins w:id="252" w:author="tbeleyur" w:date="2021-01-14T19:25:00Z">
        <w:r w:rsidR="00133E43">
          <w:t xml:space="preserve">the </w:t>
        </w:r>
      </w:ins>
      <w:ins w:id="253" w:author="tbeleyur" w:date="2021-01-14T19:10:00Z">
        <w:r w:rsidR="000B75B5">
          <w:t xml:space="preserve">multi-bat </w:t>
        </w:r>
      </w:ins>
      <w:ins w:id="254" w:author="tbeleyur" w:date="2021-01-14T19:13:00Z">
        <w:r w:rsidR="000B75B5">
          <w:t>condition</w:t>
        </w:r>
      </w:ins>
      <w:ins w:id="255" w:author="tbeleyur" w:date="2021-01-14T19:25:00Z">
        <w:r w:rsidR="00133E43">
          <w:t xml:space="preserve"> </w:t>
        </w:r>
        <w:del w:id="256" w:author="hgoerlitz" w:date="2021-01-15T18:53:00Z">
          <w:r w:rsidR="00133E43" w:rsidDel="00C5398D">
            <w:delText xml:space="preserve">(relative </w:delText>
          </w:r>
        </w:del>
      </w:ins>
      <w:ins w:id="257" w:author="hgoerlitz" w:date="2021-01-15T18:53:00Z">
        <w:r w:rsidR="00C5398D">
          <w:t xml:space="preserve">than in the </w:t>
        </w:r>
      </w:ins>
      <w:ins w:id="258" w:author="tbeleyur" w:date="2021-01-14T19:25:00Z">
        <w:del w:id="259" w:author="hgoerlitz" w:date="2021-01-15T18:53:00Z">
          <w:r w:rsidR="00133E43" w:rsidDel="00C5398D">
            <w:delText xml:space="preserve">to </w:delText>
          </w:r>
        </w:del>
        <w:r w:rsidR="00133E43">
          <w:t>single-bat</w:t>
        </w:r>
      </w:ins>
      <w:ins w:id="260" w:author="hgoerlitz" w:date="2021-01-15T18:53:00Z">
        <w:r w:rsidR="00C5398D">
          <w:t xml:space="preserve"> condition, while the difference was only ~1.5 dB </w:t>
        </w:r>
      </w:ins>
      <w:ins w:id="261" w:author="hgoerlitz" w:date="2021-01-15T18:54:00Z">
        <w:r w:rsidR="00C5398D">
          <w:t>in the</w:t>
        </w:r>
      </w:ins>
      <w:ins w:id="262" w:author="tbeleyur" w:date="2021-01-17T18:58:00Z">
        <w:r w:rsidR="00C33A42">
          <w:t xml:space="preserve"> </w:t>
        </w:r>
        <w:proofErr w:type="spellStart"/>
        <w:r w:rsidR="00C33A42">
          <w:t>iFM</w:t>
        </w:r>
        <w:proofErr w:type="spellEnd"/>
        <w:r w:rsidR="00C33A42">
          <w:t xml:space="preserve"> and CF</w:t>
        </w:r>
      </w:ins>
      <w:ins w:id="263" w:author="hgoerlitz" w:date="2021-01-15T18:54:00Z">
        <w:r w:rsidR="00C5398D">
          <w:t xml:space="preserve"> </w:t>
        </w:r>
        <w:del w:id="264" w:author="tbeleyur" w:date="2021-01-17T18:58:00Z">
          <w:r w:rsidR="00C5398D" w:rsidDel="00C33A42">
            <w:delText xml:space="preserve">other </w:delText>
          </w:r>
        </w:del>
        <w:r w:rsidR="00C5398D">
          <w:t>components</w:t>
        </w:r>
        <w:del w:id="265" w:author="tbeleyur" w:date="2021-01-17T18:58:00Z">
          <w:r w:rsidR="00C5398D" w:rsidDel="00C33A42">
            <w:delText xml:space="preserve"> </w:delText>
          </w:r>
        </w:del>
      </w:ins>
      <w:r w:rsidR="000B75B5">
        <w:t>.</w:t>
      </w:r>
      <w:r w:rsidR="00C5398D">
        <w:t xml:space="preserve"> </w:t>
      </w:r>
      <w:r w:rsidR="00C33A42" w:rsidDel="000B75B5">
        <w:t xml:space="preserve"> </w:t>
      </w:r>
      <w:del w:id="266" w:author="tbeleyur" w:date="2021-01-17T18:58:00Z">
        <w:r w:rsidR="00A32D9A" w:rsidDel="00C33A42">
          <w:delText xml:space="preserve">. </w:delText>
        </w:r>
      </w:del>
      <w:ins w:id="267" w:author="hgoerlitz" w:date="2021-01-15T18:55:00Z">
        <w:r w:rsidR="00C5398D">
          <w:t xml:space="preserve">The </w:t>
        </w:r>
      </w:ins>
      <w:del w:id="268" w:author="hgoerlitz" w:date="2021-01-15T18:55:00Z">
        <w:r w:rsidR="00A32D9A" w:rsidDel="00C5398D">
          <w:delText>W</w:delText>
        </w:r>
      </w:del>
      <w:ins w:id="269" w:author="hgoerlitz" w:date="2021-01-15T18:55:00Z">
        <w:r w:rsidR="00C5398D">
          <w:t>w</w:t>
        </w:r>
      </w:ins>
      <w:r w:rsidR="00A32D9A">
        <w:t>indow</w:t>
      </w:r>
      <w:ins w:id="270" w:author="hgoerlitz" w:date="2021-01-15T18:55:00Z">
        <w:r w:rsidR="00C5398D">
          <w:t>ed call</w:t>
        </w:r>
      </w:ins>
      <w:r w:rsidR="00A32D9A">
        <w:t xml:space="preserve"> analysis revealed no systematic alteration in received level in multi-</w:t>
      </w:r>
      <w:ins w:id="271" w:author="hgoerlitz" w:date="2021-01-13T17:02:00Z">
        <w:r w:rsidR="002D603F">
          <w:t xml:space="preserve">bat vs </w:t>
        </w:r>
      </w:ins>
      <w:r w:rsidR="00A32D9A">
        <w:t>single</w:t>
      </w:r>
      <w:ins w:id="272" w:author="hgoerlitz" w:date="2021-01-13T17:02:00Z">
        <w:r w:rsidR="002D603F">
          <w:t>-bat</w:t>
        </w:r>
      </w:ins>
      <w:r w:rsidR="00A32D9A">
        <w:t xml:space="preserve"> and </w:t>
      </w:r>
      <w:ins w:id="273" w:author="hgoerlitz" w:date="2021-01-13T17:02:00Z">
        <w:r w:rsidR="002D603F">
          <w:t xml:space="preserve">in </w:t>
        </w:r>
      </w:ins>
      <w:r w:rsidR="00A32D9A">
        <w:t>multi-</w:t>
      </w:r>
      <w:ins w:id="274" w:author="hgoerlitz" w:date="2021-01-13T17:02:00Z">
        <w:r w:rsidR="002D603F">
          <w:t xml:space="preserve">bat vs. </w:t>
        </w:r>
      </w:ins>
      <w:r w:rsidR="00A32D9A">
        <w:t>virtual</w:t>
      </w:r>
      <w:ins w:id="275" w:author="hgoerlitz" w:date="2021-01-13T17:02:00Z">
        <w:r w:rsidR="002D603F">
          <w:t>-</w:t>
        </w:r>
      </w:ins>
      <w:del w:id="276" w:author="hgoerlitz" w:date="2021-01-13T17:02:00Z">
        <w:r w:rsidR="00A32D9A" w:rsidDel="002D603F">
          <w:delText xml:space="preserve"> </w:delText>
        </w:r>
      </w:del>
      <w:r w:rsidR="00A32D9A">
        <w:t>multi</w:t>
      </w:r>
      <w:ins w:id="277" w:author="hgoerlitz" w:date="2021-01-13T17:02:00Z">
        <w:r w:rsidR="002D603F">
          <w:t xml:space="preserve">-bat </w:t>
        </w:r>
      </w:ins>
      <w:del w:id="278" w:author="hgoerlitz" w:date="2021-01-13T17:02:00Z">
        <w:r w:rsidR="00A32D9A" w:rsidDel="002D603F">
          <w:delText xml:space="preserve"> comparisons</w:delText>
        </w:r>
      </w:del>
      <w:ins w:id="279" w:author="hgoerlitz" w:date="2021-01-13T17:02:00Z">
        <w:r w:rsidR="002D603F">
          <w:t>conditions</w:t>
        </w:r>
      </w:ins>
      <w:r w:rsidR="00A32D9A">
        <w:t xml:space="preserve">. </w:t>
      </w:r>
      <w:ins w:id="280" w:author="tbeleyur" w:date="2021-01-14T19:26:00Z">
        <w:r w:rsidR="00EA3960">
          <w:t xml:space="preserve">The relative received levels between the CF and FM components </w:t>
        </w:r>
      </w:ins>
      <w:ins w:id="281" w:author="tbeleyur" w:date="2021-01-14T19:28:00Z">
        <w:r w:rsidR="00EA3960">
          <w:t xml:space="preserve">changed </w:t>
        </w:r>
      </w:ins>
      <w:ins w:id="282" w:author="tbeleyur" w:date="2021-01-14T19:26:00Z">
        <w:r w:rsidR="00EA3960">
          <w:t xml:space="preserve">by around 1 dB between the multi-bat and </w:t>
        </w:r>
      </w:ins>
      <w:ins w:id="283" w:author="tbeleyur" w:date="2021-01-14T19:27:00Z">
        <w:r w:rsidR="00EA3960">
          <w:t>single-bat conditions, indicating no shift in call energy b</w:t>
        </w:r>
      </w:ins>
      <w:ins w:id="284" w:author="tbeleyur" w:date="2021-01-14T19:28:00Z">
        <w:r w:rsidR="00EA3960">
          <w:t>etween the components</w:t>
        </w:r>
      </w:ins>
      <w:ins w:id="285" w:author="tbeleyur" w:date="2021-01-14T19:27:00Z">
        <w:r w:rsidR="00EA3960">
          <w:t xml:space="preserve">. </w:t>
        </w:r>
      </w:ins>
      <w:del w:id="286" w:author="tbeleyur" w:date="2021-01-14T19:14:00Z">
        <w:r w:rsidR="00A32D9A" w:rsidDel="000B75B5">
          <w:delText xml:space="preserve">The relative iFM-CF and tFM-CF ratios were at most 1 dB. </w:delText>
        </w:r>
      </w:del>
      <w:r w:rsidR="00A32D9A">
        <w:t xml:space="preserve">Why was there no major difference in received levels </w:t>
      </w:r>
      <w:ins w:id="287" w:author="tbeleyur" w:date="2021-01-14T19:45:00Z">
        <w:r w:rsidR="00FC2F80">
          <w:t xml:space="preserve">between single-bat and multi-bat conditions </w:t>
        </w:r>
      </w:ins>
      <w:r w:rsidR="00A32D9A">
        <w:t>even in the window analysis, where overlapping calls are expected to lead to a higher received level? The similarity in received levels of multi</w:t>
      </w:r>
      <w:ins w:id="288" w:author="tbeleyur" w:date="2021-01-14T19:52:00Z">
        <w:r w:rsidR="00EB75A9">
          <w:t>-bat</w:t>
        </w:r>
      </w:ins>
      <w:r w:rsidR="00A32D9A">
        <w:t xml:space="preserve"> </w:t>
      </w:r>
      <w:r w:rsidR="00A32D9A">
        <w:lastRenderedPageBreak/>
        <w:t>and single</w:t>
      </w:r>
      <w:ins w:id="289" w:author="tbeleyur" w:date="2021-01-14T19:52:00Z">
        <w:r w:rsidR="00EB75A9">
          <w:t>-</w:t>
        </w:r>
      </w:ins>
      <w:del w:id="290" w:author="tbeleyur" w:date="2021-01-14T19:52:00Z">
        <w:r w:rsidR="00A32D9A" w:rsidDel="00EB75A9">
          <w:delText xml:space="preserve"> </w:delText>
        </w:r>
      </w:del>
      <w:r w:rsidR="00A32D9A">
        <w:t>bat windows can be explained by the inequal contribution the nearest bat’s call makes to the received level</w:t>
      </w:r>
      <w:del w:id="291" w:author="tbeleyur" w:date="2021-01-14T19:45:00Z">
        <w:r w:rsidR="00A32D9A" w:rsidDel="00FC2F80">
          <w:delText>.</w:delText>
        </w:r>
      </w:del>
      <w:ins w:id="292" w:author="tbeleyur" w:date="2021-01-14T19:45:00Z">
        <w:r w:rsidR="00FC2F80">
          <w:t xml:space="preserve"> due to </w:t>
        </w:r>
        <w:commentRangeStart w:id="293"/>
        <w:commentRangeStart w:id="294"/>
        <w:r w:rsidR="00FC2F80">
          <w:t>spheric</w:t>
        </w:r>
      </w:ins>
      <w:ins w:id="295" w:author="tbeleyur" w:date="2021-01-14T19:46:00Z">
        <w:r w:rsidR="00FC2F80">
          <w:t>al spreading</w:t>
        </w:r>
      </w:ins>
      <w:ins w:id="296" w:author="tbeleyur" w:date="2021-01-14T19:52:00Z">
        <w:r w:rsidR="00EB75A9">
          <w:t xml:space="preserve">, </w:t>
        </w:r>
      </w:ins>
      <w:commentRangeEnd w:id="293"/>
      <w:r w:rsidR="00C5398D">
        <w:rPr>
          <w:rStyle w:val="CommentReference"/>
        </w:rPr>
        <w:commentReference w:id="293"/>
      </w:r>
      <w:commentRangeEnd w:id="294"/>
      <w:r w:rsidR="00A15803">
        <w:rPr>
          <w:rStyle w:val="CommentReference"/>
        </w:rPr>
        <w:commentReference w:id="294"/>
      </w:r>
      <w:ins w:id="297" w:author="tbeleyur" w:date="2021-01-14T19:52:00Z">
        <w:r w:rsidR="00EB75A9">
          <w:t>and the directionality of calls</w:t>
        </w:r>
      </w:ins>
      <w:ins w:id="298" w:author="tbeleyur" w:date="2021-01-14T19:46:00Z">
        <w:r w:rsidR="00FC2F80">
          <w:t>.</w:t>
        </w:r>
        <w:r w:rsidR="00BC6F0C" w:rsidDel="00BC6F0C">
          <w:t xml:space="preserve"> </w:t>
        </w:r>
      </w:ins>
      <w:del w:id="299" w:author="tbeleyur" w:date="2021-01-14T19:46:00Z">
        <w:r w:rsidR="00A32D9A" w:rsidDel="00BC6F0C">
          <w:delText xml:space="preserve"> </w:delText>
        </w:r>
      </w:del>
      <w:commentRangeStart w:id="300"/>
      <w:r w:rsidR="00380401">
        <w:rPr>
          <w:rStyle w:val="CommentReference"/>
        </w:rPr>
        <w:commentReference w:id="301"/>
      </w:r>
      <w:commentRangeEnd w:id="300"/>
      <w:r w:rsidR="00FE4EE2">
        <w:rPr>
          <w:rStyle w:val="CommentReference"/>
        </w:rPr>
        <w:commentReference w:id="300"/>
      </w:r>
      <w:r w:rsidR="00A32D9A">
        <w:t xml:space="preserve"> </w:t>
      </w:r>
      <w:r w:rsidR="00FE4EE2">
        <w:t xml:space="preserve"> The fact that m</w:t>
      </w:r>
      <w:r w:rsidR="00A32D9A">
        <w:t>ulti</w:t>
      </w:r>
      <w:r w:rsidR="00FE4EE2">
        <w:t>-bat</w:t>
      </w:r>
      <w:r w:rsidR="00A32D9A">
        <w:t xml:space="preserve"> and virtual-multi bat audio ha</w:t>
      </w:r>
      <w:r w:rsidR="00FE4EE2">
        <w:t>ve</w:t>
      </w:r>
      <w:r w:rsidR="00A32D9A">
        <w:t xml:space="preserve"> similar received levels thus indirectly suggests there is no change in source level even in the presence of another bat. However, the tFM received level showed a drop of around 3dB that we are not sure how to interpret. This apparent drop in received level could be the result of bats flying further away or emitting more directional calls.</w:t>
      </w:r>
    </w:p>
    <w:p w14:paraId="589AB896" w14:textId="54AEF172" w:rsidR="009641F7" w:rsidRDefault="00A32D9A">
      <w:pPr>
        <w:pStyle w:val="BodyText"/>
      </w:pPr>
      <w:r>
        <w:t>There are a set of parameters that we were not able to measure and thus excluded in our analyses. We did not measure call-sequence related parameters such as inter-call-intervals or duty-cycle. Bats in acoustically difficult situations are known to alter their call rate (Amichai, Blumrosen, and Yovel 2015; Jarvis, Jackson, and Smotherman 2013), and thus their duty cycle. Measuring inter-call-intervals is possible in single bat contexts, but extremely challenging in multi-bat recordings with overlap</w:t>
      </w:r>
      <w:r w:rsidR="00993FCA">
        <w:t>ping call</w:t>
      </w:r>
      <w:r>
        <w:t>s and reverberation</w:t>
      </w:r>
      <w:r w:rsidR="00E500E2">
        <w:t xml:space="preserve">. </w:t>
      </w:r>
      <w:r w:rsidR="00E500E2">
        <w:t>Calls are difficult to assign to their source individuals, which complicates call interval measurement.</w:t>
      </w:r>
      <w:r>
        <w:t xml:space="preserve"> </w:t>
      </w:r>
    </w:p>
    <w:p w14:paraId="42A83446" w14:textId="00A79B5B" w:rsidR="009641F7" w:rsidRDefault="00A32D9A">
      <w:pPr>
        <w:pStyle w:val="BodyText"/>
      </w:pPr>
      <w:r>
        <w:t xml:space="preserve">What are the possible explanations for the absence of a strong echolocation response in groups? </w:t>
      </w:r>
      <w:r w:rsidR="00EA3960">
        <w:t xml:space="preserve">Our data suggests that </w:t>
      </w:r>
      <w:r w:rsidR="00C5398D">
        <w:t xml:space="preserve">echolocation in groups </w:t>
      </w:r>
      <w:r>
        <w:t xml:space="preserve">with </w:t>
      </w:r>
      <w:r w:rsidR="002255D0">
        <w:t>a few bats (2-4)</w:t>
      </w:r>
      <w:r>
        <w:t xml:space="preserve"> bats may not be very challenging for multiple reasons. CF-FM bats rely on the tFM component to detect the distance of objects around them (Tian and Schnitzler 1997). The tFM components are short (</w:t>
      </w:r>
      <w:r w:rsidR="006B1887">
        <w:t>&lt;=</w:t>
      </w:r>
      <w:r>
        <w:t>3.4</w:t>
      </w:r>
      <w:r w:rsidR="00993FCA">
        <w:t> </w:t>
      </w:r>
      <w:r>
        <w:t xml:space="preserve">ms, 95 percentile value), and </w:t>
      </w:r>
      <w:r w:rsidR="00993FCA">
        <w:t xml:space="preserve">are </w:t>
      </w:r>
      <w:r>
        <w:t xml:space="preserve">emitted </w:t>
      </w:r>
      <w:r w:rsidR="00993FCA">
        <w:t xml:space="preserve">about </w:t>
      </w:r>
      <w:r>
        <w:t>every 40-50</w:t>
      </w:r>
      <w:r w:rsidR="00993FCA">
        <w:t> </w:t>
      </w:r>
      <w:proofErr w:type="spellStart"/>
      <w:r>
        <w:t>ms</w:t>
      </w:r>
      <w:proofErr w:type="spellEnd"/>
      <w:r>
        <w:t xml:space="preserve"> which is equivalent to a tFM duty cycle between 6.8-8.5%. For a pair of bats at these duty cycles, the probability of one tFM echo being overlapped by another bat’s tFM call component is relatively low at most between 1.6 - 2.1% (SI 0</w:t>
      </w:r>
      <w:r w:rsidR="002255D0">
        <w:t>.9</w:t>
      </w:r>
      <w:r w:rsidR="00E500E2">
        <w:t xml:space="preserve"> for calculations</w:t>
      </w:r>
      <w:r>
        <w:t xml:space="preserve">). Even if a single tFM echo is overlapped by another call, a bat may still be able to detect it if the signal-to-noise ratio is sufficient. </w:t>
      </w:r>
      <w:r w:rsidR="00C5398D">
        <w:t>FM b</w:t>
      </w:r>
      <w:r>
        <w:t xml:space="preserve">ats in small groups are unlikely to face major detriments to their echolocation (Beleyur and Goerlitz 2019), </w:t>
      </w:r>
      <w:r w:rsidR="00C5398D">
        <w:t xml:space="preserve">which should also apply to using the FM for </w:t>
      </w:r>
      <w:proofErr w:type="spellStart"/>
      <w:r w:rsidR="00C5398D">
        <w:t>raning</w:t>
      </w:r>
      <w:proofErr w:type="spellEnd"/>
      <w:r w:rsidR="00C5398D">
        <w:t xml:space="preserve">, explaining why the horseshoe bats did not </w:t>
      </w:r>
      <w:r>
        <w:t xml:space="preserve">show </w:t>
      </w:r>
      <w:r w:rsidR="00C5398D">
        <w:t xml:space="preserve">call changes </w:t>
      </w:r>
      <w:r>
        <w:t xml:space="preserve">from solitary echolocation. Secondly, Fawcett et al. (2015) observed an increased tFM duration and bandwidth in </w:t>
      </w:r>
      <w:r>
        <w:rPr>
          <w:i/>
        </w:rPr>
        <w:t>R. capensis</w:t>
      </w:r>
      <w:r>
        <w:t xml:space="preserve"> flying in pairs in a novel flight room setting. The combination of flight room characteristics (Surlykke, Boel Pedersen, and Jakobsen 2009) and species differences, may perhaps have led to the difference in results between their study and ours. Bats show long-term spatial memory (Barchi, Knowles, and Simmons 2013; Möhres and Oettingen-Spielberg 1949) and familiarity with the cave’s structure may have allowed them to easily recognise their location over time. Bats also use echoes across multiple calls and are thus resistant to occasional disruptions in echo arrival (Salles, Diebold, and Moss 2020). The combination of spatial memory and multi-echo integration may have allowed our bats to continue echolocating with conspecifics without altering their calls drastically.</w:t>
      </w:r>
      <w:ins w:id="302" w:author="tbeleyur" w:date="2021-01-13T19:17:00Z">
        <w:r w:rsidR="00FB47E8">
          <w:t xml:space="preserve"> </w:t>
        </w:r>
      </w:ins>
      <w:commentRangeStart w:id="303"/>
      <w:commentRangeStart w:id="304"/>
      <w:del w:id="305" w:author="tbeleyur" w:date="2021-01-17T19:05:00Z">
        <w:r w:rsidR="00FB47E8" w:rsidDel="0036631F">
          <w:delText>The CF-FM bats in our study did</w:delText>
        </w:r>
        <w:r w:rsidR="00C5398D" w:rsidDel="0036631F">
          <w:delText xml:space="preserve"> </w:delText>
        </w:r>
        <w:r w:rsidR="00FB47E8" w:rsidDel="0036631F">
          <w:delText>n</w:delText>
        </w:r>
        <w:r w:rsidR="00C5398D" w:rsidDel="0036631F">
          <w:delText>o</w:delText>
        </w:r>
        <w:r w:rsidR="00FB47E8" w:rsidDel="0036631F">
          <w:delText xml:space="preserve">t show alterations in echolocation while flying in a closed, reverberant cave volume. In comparison to our study site,  echolocating in groups in the open may in fact be much less challenging. </w:delText>
        </w:r>
        <w:commentRangeEnd w:id="303"/>
        <w:r w:rsidR="00C5398D" w:rsidDel="0036631F">
          <w:rPr>
            <w:rStyle w:val="CommentReference"/>
          </w:rPr>
          <w:commentReference w:id="303"/>
        </w:r>
      </w:del>
      <w:commentRangeEnd w:id="304"/>
      <w:r w:rsidR="0036631F">
        <w:rPr>
          <w:rStyle w:val="CommentReference"/>
        </w:rPr>
        <w:commentReference w:id="304"/>
      </w:r>
    </w:p>
    <w:p w14:paraId="49EA3CD8" w14:textId="67D8F186" w:rsidR="009641F7" w:rsidRDefault="00AC7395">
      <w:pPr>
        <w:pStyle w:val="BodyText"/>
      </w:pPr>
      <w:ins w:id="306" w:author="tbeleyur" w:date="2021-01-17T19:33:00Z">
        <w:r>
          <w:t xml:space="preserve">It is well established that </w:t>
        </w:r>
      </w:ins>
      <w:del w:id="307" w:author="tbeleyur" w:date="2021-01-17T19:33:00Z">
        <w:r w:rsidR="00BD706B" w:rsidDel="00AC7395">
          <w:delText>B</w:delText>
        </w:r>
      </w:del>
      <w:ins w:id="308" w:author="tbeleyur" w:date="2021-01-17T19:33:00Z">
        <w:r>
          <w:t>b</w:t>
        </w:r>
      </w:ins>
      <w:r w:rsidR="00BD706B">
        <w:t xml:space="preserve">ats </w:t>
      </w:r>
      <w:del w:id="309" w:author="tbeleyur" w:date="2021-01-17T19:26:00Z">
        <w:r w:rsidR="00867F73" w:rsidDel="00C56116">
          <w:delText xml:space="preserve">have exquisite </w:delText>
        </w:r>
        <w:commentRangeStart w:id="310"/>
        <w:commentRangeStart w:id="311"/>
        <w:r w:rsidR="00867F73" w:rsidDel="00C56116">
          <w:delText>control over their call componen</w:delText>
        </w:r>
        <w:commentRangeEnd w:id="310"/>
        <w:r w:rsidR="00944F2E" w:rsidDel="00C56116">
          <w:rPr>
            <w:rStyle w:val="CommentReference"/>
          </w:rPr>
          <w:commentReference w:id="310"/>
        </w:r>
      </w:del>
      <w:commentRangeEnd w:id="311"/>
      <w:r w:rsidR="006E3787">
        <w:rPr>
          <w:rStyle w:val="CommentReference"/>
        </w:rPr>
        <w:commentReference w:id="311"/>
      </w:r>
      <w:del w:id="312" w:author="tbeleyur" w:date="2021-01-17T19:26:00Z">
        <w:r w:rsidR="00867F73" w:rsidDel="00C56116">
          <w:delText>ts</w:delText>
        </w:r>
      </w:del>
      <w:ins w:id="313" w:author="tbeleyur" w:date="2021-01-17T19:26:00Z">
        <w:r w:rsidR="00C56116">
          <w:t xml:space="preserve">adapt </w:t>
        </w:r>
      </w:ins>
      <w:ins w:id="314" w:author="tbeleyur" w:date="2021-01-17T19:34:00Z">
        <w:r w:rsidR="00E0581C">
          <w:t xml:space="preserve">and alter </w:t>
        </w:r>
      </w:ins>
      <w:ins w:id="315" w:author="tbeleyur" w:date="2021-01-17T19:26:00Z">
        <w:r w:rsidR="00C56116">
          <w:t xml:space="preserve">their echolocation </w:t>
        </w:r>
      </w:ins>
      <w:ins w:id="316" w:author="tbeleyur" w:date="2021-01-17T19:34:00Z">
        <w:r>
          <w:t xml:space="preserve">strategy </w:t>
        </w:r>
      </w:ins>
      <w:ins w:id="317" w:author="tbeleyur" w:date="2021-01-17T19:26:00Z">
        <w:r w:rsidR="00C56116">
          <w:t xml:space="preserve">in the face of </w:t>
        </w:r>
      </w:ins>
      <w:ins w:id="318" w:author="tbeleyur" w:date="2021-01-17T19:27:00Z">
        <w:r w:rsidR="00932881">
          <w:t>sensory challenge.</w:t>
        </w:r>
      </w:ins>
      <w:r w:rsidR="00867F73">
        <w:t xml:space="preserve"> </w:t>
      </w:r>
      <w:del w:id="319" w:author="hgoerlitz" w:date="2021-01-15T18:59:00Z">
        <w:r w:rsidR="00A32D9A" w:rsidDel="00944F2E">
          <w:delText xml:space="preserve"> </w:delText>
        </w:r>
      </w:del>
      <w:del w:id="320" w:author="tbeleyur" w:date="2021-01-17T19:31:00Z">
        <w:r w:rsidR="00A32D9A" w:rsidDel="002800FA">
          <w:delText>(Hage et al. 2013, 2014; Lu, Zhang, and Luo 2020</w:delText>
        </w:r>
        <w:r w:rsidR="00BD706B" w:rsidDel="002800FA">
          <w:delText>;Gomes&amp;Goerlitz;Luoetal.SciRep</w:delText>
        </w:r>
        <w:r w:rsidR="00A32D9A" w:rsidDel="002800FA">
          <w:delText xml:space="preserve">). </w:delText>
        </w:r>
      </w:del>
      <w:del w:id="321" w:author="tbeleyur" w:date="2021-01-17T19:27:00Z">
        <w:r w:rsidR="00A32D9A" w:rsidDel="00932881">
          <w:delText xml:space="preserve">However, these call alterations are </w:delText>
        </w:r>
      </w:del>
      <w:del w:id="322" w:author="tbeleyur" w:date="2021-01-13T19:08:00Z">
        <w:r w:rsidR="00A32D9A" w:rsidDel="00C723B0">
          <w:delText xml:space="preserve">typically </w:delText>
        </w:r>
      </w:del>
      <w:del w:id="323" w:author="tbeleyur" w:date="2021-01-17T19:27:00Z">
        <w:r w:rsidR="00C723B0" w:rsidDel="00932881">
          <w:delText xml:space="preserve">experimentally </w:delText>
        </w:r>
        <w:r w:rsidR="00A32D9A" w:rsidDel="00932881">
          <w:delText>elicited in response to artific</w:delText>
        </w:r>
      </w:del>
      <w:ins w:id="324" w:author="hgoerlitz" w:date="2021-01-15T18:59:00Z">
        <w:del w:id="325" w:author="tbeleyur" w:date="2021-01-17T19:27:00Z">
          <w:r w:rsidR="00944F2E" w:rsidDel="00932881">
            <w:delText>i</w:delText>
          </w:r>
        </w:del>
      </w:ins>
      <w:del w:id="326" w:author="tbeleyur" w:date="2021-01-17T19:27:00Z">
        <w:r w:rsidR="00A32D9A" w:rsidDel="00932881">
          <w:delText xml:space="preserve">al stimuli with little resemblance </w:delText>
        </w:r>
        <w:r w:rsidR="00A32D9A" w:rsidDel="00932881">
          <w:lastRenderedPageBreak/>
          <w:delText xml:space="preserve">to their natural auditory scenes. </w:delText>
        </w:r>
      </w:del>
      <w:r w:rsidR="00A32D9A">
        <w:t xml:space="preserve">Our results </w:t>
      </w:r>
      <w:ins w:id="327" w:author="tbeleyur" w:date="2021-01-17T19:27:00Z">
        <w:r w:rsidR="00932881">
          <w:t>add a subtle tw</w:t>
        </w:r>
      </w:ins>
      <w:ins w:id="328" w:author="tbeleyur" w:date="2021-01-17T19:28:00Z">
        <w:r w:rsidR="00932881">
          <w:t>ist to th</w:t>
        </w:r>
      </w:ins>
      <w:ins w:id="329" w:author="tbeleyur" w:date="2021-01-17T19:31:00Z">
        <w:r>
          <w:t>is</w:t>
        </w:r>
      </w:ins>
      <w:ins w:id="330" w:author="tbeleyur" w:date="2021-01-17T19:33:00Z">
        <w:r>
          <w:t xml:space="preserve"> line of investigations</w:t>
        </w:r>
      </w:ins>
      <w:ins w:id="331" w:author="tbeleyur" w:date="2021-01-17T19:31:00Z">
        <w:r>
          <w:t xml:space="preserve"> </w:t>
        </w:r>
      </w:ins>
      <w:ins w:id="332" w:author="tbeleyur" w:date="2021-01-17T19:28:00Z">
        <w:r w:rsidR="00932881">
          <w:t xml:space="preserve">by </w:t>
        </w:r>
      </w:ins>
      <w:r w:rsidR="00A32D9A">
        <w:t>suggest</w:t>
      </w:r>
      <w:ins w:id="333" w:author="tbeleyur" w:date="2021-01-17T19:28:00Z">
        <w:r w:rsidR="00932881">
          <w:t>ing</w:t>
        </w:r>
      </w:ins>
      <w:r w:rsidR="00A32D9A">
        <w:t xml:space="preserve"> that bats may not </w:t>
      </w:r>
      <w:del w:id="334" w:author="tbeleyur" w:date="2021-01-17T19:32:00Z">
        <w:r w:rsidR="00A32D9A" w:rsidDel="00AC7395">
          <w:delText xml:space="preserve">regularly </w:delText>
        </w:r>
      </w:del>
      <w:ins w:id="335" w:author="tbeleyur" w:date="2021-01-17T19:32:00Z">
        <w:r>
          <w:t>always</w:t>
        </w:r>
        <w:r>
          <w:t xml:space="preserve"> </w:t>
        </w:r>
      </w:ins>
      <w:del w:id="336" w:author="tbeleyur" w:date="2021-01-17T19:32:00Z">
        <w:r w:rsidR="00A32D9A" w:rsidDel="00AC7395">
          <w:delText xml:space="preserve">be </w:delText>
        </w:r>
      </w:del>
      <w:r w:rsidR="00A32D9A">
        <w:t>employ</w:t>
      </w:r>
      <w:del w:id="337" w:author="tbeleyur" w:date="2021-01-17T19:32:00Z">
        <w:r w:rsidR="00A32D9A" w:rsidDel="00AC7395">
          <w:delText>ing</w:delText>
        </w:r>
      </w:del>
      <w:ins w:id="338" w:author="tbeleyur" w:date="2021-01-17T19:32:00Z">
        <w:r>
          <w:t xml:space="preserve"> </w:t>
        </w:r>
      </w:ins>
      <w:r w:rsidR="00A32D9A">
        <w:t xml:space="preserve"> </w:t>
      </w:r>
      <w:ins w:id="339" w:author="tbeleyur" w:date="2021-01-17T19:33:00Z">
        <w:r>
          <w:t xml:space="preserve">a special </w:t>
        </w:r>
      </w:ins>
      <w:ins w:id="340" w:author="tbeleyur" w:date="2021-01-17T19:29:00Z">
        <w:r w:rsidR="00932881">
          <w:t>strateg</w:t>
        </w:r>
      </w:ins>
      <w:ins w:id="341" w:author="tbeleyur" w:date="2021-01-17T19:34:00Z">
        <w:r w:rsidR="003D4BD9">
          <w:t>y</w:t>
        </w:r>
      </w:ins>
      <w:ins w:id="342" w:author="tbeleyur" w:date="2021-01-17T19:30:00Z">
        <w:r w:rsidR="00932881">
          <w:t xml:space="preserve"> even when </w:t>
        </w:r>
      </w:ins>
      <w:ins w:id="343" w:author="tbeleyur" w:date="2021-01-17T19:34:00Z">
        <w:r w:rsidR="003D4BD9">
          <w:t>faced with the sensory challenge of a</w:t>
        </w:r>
      </w:ins>
      <w:ins w:id="344" w:author="tbeleyur" w:date="2021-01-17T19:30:00Z">
        <w:r w:rsidR="00932881">
          <w:t xml:space="preserve"> group</w:t>
        </w:r>
        <w:bookmarkStart w:id="345" w:name="_GoBack"/>
        <w:bookmarkEnd w:id="345"/>
        <w:r w:rsidR="00932881">
          <w:t xml:space="preserve"> </w:t>
        </w:r>
      </w:ins>
      <w:del w:id="346" w:author="tbeleyur" w:date="2021-01-17T19:30:00Z">
        <w:r w:rsidR="00A32D9A" w:rsidDel="00932881">
          <w:delText xml:space="preserve">strategies </w:delText>
        </w:r>
      </w:del>
      <w:del w:id="347" w:author="tbeleyur" w:date="2021-01-17T19:28:00Z">
        <w:r w:rsidR="00A32D9A" w:rsidDel="00932881">
          <w:delText xml:space="preserve">observed </w:delText>
        </w:r>
      </w:del>
      <w:del w:id="348" w:author="tbeleyur" w:date="2021-01-17T19:30:00Z">
        <w:r w:rsidR="00A32D9A" w:rsidDel="00932881">
          <w:delText>from playback and flightroom studies to enhance their echo detection while flying with conspecifics</w:delText>
        </w:r>
        <w:r w:rsidR="00E500E2" w:rsidDel="00932881">
          <w:delText xml:space="preserve"> [@Cvikel-tag-</w:delText>
        </w:r>
        <w:r w:rsidR="00C844CB" w:rsidDel="00932881">
          <w:delText>paper; @</w:delText>
        </w:r>
        <w:r w:rsidR="00E500E2" w:rsidDel="00932881">
          <w:delText>Goetzepaper]</w:delText>
        </w:r>
      </w:del>
      <w:r w:rsidR="00A32D9A">
        <w:t>. We highlight the importance of observational studies in field settings to understand the frequency with which various sensory strategies are actually employed in ecological contexts.</w:t>
      </w:r>
    </w:p>
    <w:p w14:paraId="3A2CF506" w14:textId="77777777" w:rsidR="009641F7" w:rsidRDefault="00A32D9A">
      <w:pPr>
        <w:pStyle w:val="Heading2"/>
      </w:pPr>
      <w:bookmarkStart w:id="349" w:name="data-and-code-availability"/>
      <w:r>
        <w:t>Data and code availability</w:t>
      </w:r>
      <w:bookmarkEnd w:id="349"/>
    </w:p>
    <w:p w14:paraId="69C0B6C0" w14:textId="77777777" w:rsidR="009641F7" w:rsidRDefault="00A32D9A">
      <w:pPr>
        <w:pStyle w:val="FirstParagraph"/>
      </w:pPr>
      <w:r>
        <w:t>All data and code used process data and generate the results and figures in the paper are available in the Zenodo repository [INSERT DOI HERE].</w:t>
      </w:r>
    </w:p>
    <w:p w14:paraId="212FE035" w14:textId="77777777" w:rsidR="009641F7" w:rsidRDefault="00A32D9A">
      <w:pPr>
        <w:pStyle w:val="Heading2"/>
      </w:pPr>
      <w:bookmarkStart w:id="350" w:name="acknowledgements"/>
      <w:r>
        <w:t>Acknowledgements</w:t>
      </w:r>
      <w:bookmarkEnd w:id="350"/>
    </w:p>
    <w:p w14:paraId="44B91FC7" w14:textId="54EAF6BD" w:rsidR="009641F7" w:rsidRDefault="00BC4CF2">
      <w:pPr>
        <w:pStyle w:val="FirstParagraph"/>
      </w:pPr>
      <w:r>
        <w:t xml:space="preserve">We </w:t>
      </w:r>
      <w:r w:rsidR="00A32D9A">
        <w:t xml:space="preserve">thank the electronics team (Markus Abels, Hannes Sagunsky, Reinhard Biller) at the MPIO workshop for help preparing the electronic circuits to run the ON/OFF signal splitting. We also thank </w:t>
      </w:r>
      <w:proofErr w:type="spellStart"/>
      <w:r w:rsidR="00A32D9A">
        <w:t>Antoniya</w:t>
      </w:r>
      <w:proofErr w:type="spellEnd"/>
      <w:r w:rsidR="00A32D9A">
        <w:t xml:space="preserve"> </w:t>
      </w:r>
      <w:proofErr w:type="spellStart"/>
      <w:r w:rsidR="00A32D9A">
        <w:t>Hubancheva</w:t>
      </w:r>
      <w:proofErr w:type="spellEnd"/>
      <w:r w:rsidR="00A32D9A">
        <w:t xml:space="preserve"> for logistical support, Stefan Greif for help collecting the data, the 2018 Tabachka field crew, Klaus Hochradel for the point-cloud scan of the cave and Diana </w:t>
      </w:r>
      <w:proofErr w:type="spellStart"/>
      <w:r w:rsidR="00A32D9A">
        <w:t>Schoeppler</w:t>
      </w:r>
      <w:proofErr w:type="spellEnd"/>
      <w:r w:rsidR="009D1CC8">
        <w:t xml:space="preserve">, Annette </w:t>
      </w:r>
      <w:proofErr w:type="spellStart"/>
      <w:r w:rsidR="009D1CC8">
        <w:t>Denzinger</w:t>
      </w:r>
      <w:proofErr w:type="spellEnd"/>
      <w:r w:rsidR="00A32D9A">
        <w:t xml:space="preserve"> and Hans-Ulrich Schnitzler for their helpful discussions. We also thank Manjari Jain for her support and and encouragement of the project. TB was funded by a DAAD doctoral fellowship and the IMPRS for Organismal Biology, HRG was funded by the Emmy </w:t>
      </w:r>
      <w:proofErr w:type="spellStart"/>
      <w:r w:rsidR="00A32D9A">
        <w:t>Noether</w:t>
      </w:r>
      <w:proofErr w:type="spellEnd"/>
      <w:r w:rsidR="00A32D9A">
        <w:t xml:space="preserve"> program of the DFG (German Research Foundation</w:t>
      </w:r>
      <w:ins w:id="351" w:author="hgoerlitz" w:date="2021-01-15T17:39:00Z">
        <w:r w:rsidR="00102FFA">
          <w:t xml:space="preserve">, </w:t>
        </w:r>
        <w:r w:rsidR="00102FFA" w:rsidRPr="00102FFA">
          <w:t>grant no. 241711556</w:t>
        </w:r>
      </w:ins>
      <w:r w:rsidR="00A32D9A">
        <w:t xml:space="preserve">) </w:t>
      </w:r>
    </w:p>
    <w:p w14:paraId="0D04FCEC" w14:textId="77777777" w:rsidR="009641F7" w:rsidRDefault="00A32D9A">
      <w:pPr>
        <w:pStyle w:val="Heading2"/>
      </w:pPr>
      <w:bookmarkStart w:id="352" w:name="author-contributions"/>
      <w:r>
        <w:t>Author Contributions</w:t>
      </w:r>
      <w:bookmarkEnd w:id="352"/>
    </w:p>
    <w:p w14:paraId="1367A53B" w14:textId="77777777" w:rsidR="009641F7" w:rsidRDefault="00A32D9A">
      <w:pPr>
        <w:pStyle w:val="FirstParagraph"/>
      </w:pPr>
      <w:r>
        <w:t>Study design and conception: NMR, TB; Data collection: AK, NMR, TB; Audio and video annotation: AK, NMR; Audio-video synchronisation: TB; Analysis: HRG, NMR, TB; Interpretation of results: HRG, NMR, TB; Manuscript preparation: HRG, NMR, TB.</w:t>
      </w:r>
    </w:p>
    <w:p w14:paraId="0A3A8474" w14:textId="77777777" w:rsidR="009641F7" w:rsidRDefault="00A32D9A">
      <w:pPr>
        <w:pStyle w:val="Heading2"/>
      </w:pPr>
      <w:bookmarkStart w:id="353" w:name="references"/>
      <w:r>
        <w:t>References</w:t>
      </w:r>
      <w:bookmarkEnd w:id="353"/>
    </w:p>
    <w:p w14:paraId="01F81C94" w14:textId="77777777" w:rsidR="009641F7" w:rsidRDefault="00A32D9A">
      <w:pPr>
        <w:pStyle w:val="Bibliography"/>
      </w:pPr>
      <w:bookmarkStart w:id="354" w:name="ref-adams2017suppression"/>
      <w:bookmarkStart w:id="355" w:name="refs"/>
      <w:r>
        <w:t xml:space="preserve">Adams, Amanda M, Kaylee Davis, and Michael Smotherman. 2017. “Suppression of Emission Rates Improves Sonar Performance by Flying Bats.” </w:t>
      </w:r>
      <w:r>
        <w:rPr>
          <w:i/>
        </w:rPr>
        <w:t>Scientific Reports</w:t>
      </w:r>
      <w:r>
        <w:t xml:space="preserve"> 7 (1): 1–9.</w:t>
      </w:r>
    </w:p>
    <w:p w14:paraId="266D035A" w14:textId="77777777" w:rsidR="009641F7" w:rsidRDefault="00A32D9A">
      <w:pPr>
        <w:pStyle w:val="Bibliography"/>
      </w:pPr>
      <w:bookmarkStart w:id="356" w:name="ref-amichai2015calling"/>
      <w:bookmarkEnd w:id="354"/>
      <w:r>
        <w:t xml:space="preserve">Amichai, Eran, Gaddi Blumrosen, and Yossi Yovel. 2015. “Calling Louder and Longer: How Bats Use Biosonar Under Severe Acoustic Interference from Other Bats.” </w:t>
      </w:r>
      <w:r>
        <w:rPr>
          <w:i/>
        </w:rPr>
        <w:t>Proceedings of the Royal Society B: Biological Sciences</w:t>
      </w:r>
      <w:r>
        <w:t xml:space="preserve"> 282 (1821): 20152064.</w:t>
      </w:r>
    </w:p>
    <w:p w14:paraId="3F266645" w14:textId="77777777" w:rsidR="009641F7" w:rsidRDefault="00A32D9A">
      <w:pPr>
        <w:pStyle w:val="Bibliography"/>
      </w:pPr>
      <w:bookmarkStart w:id="357" w:name="ref-audacity"/>
      <w:bookmarkEnd w:id="356"/>
      <w:r>
        <w:t xml:space="preserve">Audacity-Team. 2019. “Audacity(R): Free Audio Editor and Recorder [Computer Application] Version 2.3.3.” </w:t>
      </w:r>
      <w:hyperlink r:id="rId15">
        <w:r>
          <w:rPr>
            <w:rStyle w:val="Hyperlink"/>
          </w:rPr>
          <w:t>https://audacityteam.org/</w:t>
        </w:r>
      </w:hyperlink>
      <w:r>
        <w:t>.</w:t>
      </w:r>
    </w:p>
    <w:p w14:paraId="3F2E35FD" w14:textId="77777777" w:rsidR="009641F7" w:rsidRDefault="00A32D9A">
      <w:pPr>
        <w:pStyle w:val="Bibliography"/>
      </w:pPr>
      <w:bookmarkStart w:id="358" w:name="ref-barchi2013spatial"/>
      <w:bookmarkEnd w:id="357"/>
      <w:r>
        <w:t xml:space="preserve">Barchi, Jonathan R, Jeffrey M Knowles, and James A Simmons. 2013. “Spatial Memory and Stereotypy of Flight Paths by Big Brown Bats in Cluttered Surroundings.” </w:t>
      </w:r>
      <w:r>
        <w:rPr>
          <w:i/>
        </w:rPr>
        <w:t>Journal of Experimental Biology</w:t>
      </w:r>
      <w:r>
        <w:t xml:space="preserve"> 216 (6): 1053–63.</w:t>
      </w:r>
    </w:p>
    <w:p w14:paraId="6ADA0B57" w14:textId="77777777" w:rsidR="009641F7" w:rsidRDefault="00A32D9A">
      <w:pPr>
        <w:pStyle w:val="Bibliography"/>
      </w:pPr>
      <w:bookmarkStart w:id="359" w:name="ref-soundfile"/>
      <w:bookmarkEnd w:id="358"/>
      <w:r>
        <w:lastRenderedPageBreak/>
        <w:t xml:space="preserve">Bechtold, Bastian, and Matthias Geier. 2019. </w:t>
      </w:r>
      <w:r>
        <w:rPr>
          <w:i/>
        </w:rPr>
        <w:t>SoundFile</w:t>
      </w:r>
      <w:r>
        <w:t xml:space="preserve"> (version 0.10.3). </w:t>
      </w:r>
      <w:hyperlink r:id="rId16">
        <w:r>
          <w:rPr>
            <w:rStyle w:val="Hyperlink"/>
          </w:rPr>
          <w:t>https://github.com/bastibe/SoundFile</w:t>
        </w:r>
      </w:hyperlink>
      <w:r>
        <w:t>.</w:t>
      </w:r>
    </w:p>
    <w:p w14:paraId="49F2000A" w14:textId="77777777" w:rsidR="009641F7" w:rsidRDefault="00A32D9A">
      <w:pPr>
        <w:pStyle w:val="Bibliography"/>
      </w:pPr>
      <w:bookmarkStart w:id="360" w:name="ref-itsfmcitation"/>
      <w:bookmarkEnd w:id="359"/>
      <w:r>
        <w:t xml:space="preserve">Beleyur, Thejasvi. 2020. “Itsfm: Identify, Track and Segment Sounds by Frequency and Its Modulation, V 0.1.0.” </w:t>
      </w:r>
      <w:hyperlink r:id="rId17">
        <w:r>
          <w:rPr>
            <w:rStyle w:val="Hyperlink"/>
          </w:rPr>
          <w:t>https://itsfm.readthedocs.io/en/latest/</w:t>
        </w:r>
      </w:hyperlink>
      <w:r>
        <w:t>.</w:t>
      </w:r>
    </w:p>
    <w:p w14:paraId="63F86E26" w14:textId="77777777" w:rsidR="009641F7" w:rsidRDefault="00A32D9A">
      <w:pPr>
        <w:pStyle w:val="Bibliography"/>
      </w:pPr>
      <w:bookmarkStart w:id="361" w:name="ref-Beleyur26662"/>
      <w:bookmarkEnd w:id="360"/>
      <w:r>
        <w:t xml:space="preserve">Beleyur, Thejasvi, and Holger R. Goerlitz. 2019. “Modeling Active Sensing Reveals Echo Detection Even in Large Groups of Bats.” </w:t>
      </w:r>
      <w:r>
        <w:rPr>
          <w:i/>
        </w:rPr>
        <w:t>Proceedings of the National Academy of Sciences</w:t>
      </w:r>
      <w:r>
        <w:t xml:space="preserve"> 116 (52): 26662–8. </w:t>
      </w:r>
      <w:hyperlink r:id="rId18">
        <w:r>
          <w:rPr>
            <w:rStyle w:val="Hyperlink"/>
          </w:rPr>
          <w:t>https://doi.org/10.1073/pnas.1821722116</w:t>
        </w:r>
      </w:hyperlink>
      <w:r>
        <w:t>.</w:t>
      </w:r>
    </w:p>
    <w:p w14:paraId="4CA6A4EF" w14:textId="77777777" w:rsidR="009641F7" w:rsidRDefault="00A32D9A">
      <w:pPr>
        <w:pStyle w:val="Bibliography"/>
      </w:pPr>
      <w:bookmarkStart w:id="362" w:name="ref-chen2015variation"/>
      <w:bookmarkEnd w:id="361"/>
      <w:r>
        <w:t xml:space="preserve">Chen, Y, Q Liu, YG Shao, LJ Tan, ZF Xiang, and LB Zhang. 2015. “Variation in Echolocation Calls of Hipposideros Amiger During Habituation to a Novel, Captive Environment.” </w:t>
      </w:r>
      <w:r>
        <w:rPr>
          <w:i/>
        </w:rPr>
        <w:t>Behaviour</w:t>
      </w:r>
      <w:r>
        <w:t xml:space="preserve"> 152 (7-8): 1083–95.</w:t>
      </w:r>
    </w:p>
    <w:p w14:paraId="30124BB4" w14:textId="77777777" w:rsidR="009641F7" w:rsidRDefault="00A32D9A">
      <w:pPr>
        <w:pStyle w:val="Bibliography"/>
      </w:pPr>
      <w:bookmarkStart w:id="363" w:name="ref-cvikel2015board"/>
      <w:bookmarkEnd w:id="362"/>
      <w:r>
        <w:t xml:space="preserve">Cvikel, Noam, Eran Levin, Edward Hurme, Ivailo Borissov, Arjan Boonman, Eran Amichai, and Yossi Yovel. 2015. “On-Board Recordings Reveal No Jamming Avoidance in Wild Bats.” </w:t>
      </w:r>
      <w:r>
        <w:rPr>
          <w:i/>
        </w:rPr>
        <w:t>Proceedings of the Royal Society B: Biological Sciences</w:t>
      </w:r>
      <w:r>
        <w:t xml:space="preserve"> 282 (1798): 20142274.</w:t>
      </w:r>
    </w:p>
    <w:p w14:paraId="48EEFAED" w14:textId="77777777" w:rsidR="009641F7" w:rsidRDefault="00A32D9A">
      <w:pPr>
        <w:pStyle w:val="Bibliography"/>
      </w:pPr>
      <w:bookmarkStart w:id="364" w:name="ref-mammdivdatabase"/>
      <w:bookmarkEnd w:id="363"/>
      <w:r>
        <w:t xml:space="preserve">Database, Mammal Diversity. 2020. “Mammal Diversity Database.” Zenodo. </w:t>
      </w:r>
      <w:hyperlink r:id="rId19">
        <w:r>
          <w:rPr>
            <w:rStyle w:val="Hyperlink"/>
          </w:rPr>
          <w:t>https://doi.org/10.5281/zenodo.4139818</w:t>
        </w:r>
      </w:hyperlink>
      <w:r>
        <w:t>.</w:t>
      </w:r>
    </w:p>
    <w:p w14:paraId="131D3B54" w14:textId="77777777" w:rsidR="009641F7" w:rsidRDefault="00A32D9A">
      <w:pPr>
        <w:pStyle w:val="Bibliography"/>
      </w:pPr>
      <w:bookmarkStart w:id="365" w:name="ref-dietz2016bats"/>
      <w:bookmarkEnd w:id="364"/>
      <w:r>
        <w:t xml:space="preserve">Dietz, Christian, and Andreas Kiefer. 2016. </w:t>
      </w:r>
      <w:r>
        <w:rPr>
          <w:i/>
        </w:rPr>
        <w:t>Bats of Britain and Europe</w:t>
      </w:r>
      <w:r>
        <w:t>. Bloomsbury Publishing.</w:t>
      </w:r>
    </w:p>
    <w:p w14:paraId="6379C833" w14:textId="77777777" w:rsidR="009641F7" w:rsidRDefault="00A32D9A">
      <w:pPr>
        <w:pStyle w:val="Bibliography"/>
      </w:pPr>
      <w:bookmarkStart w:id="366" w:name="ref-fawcett2015echolocation"/>
      <w:bookmarkEnd w:id="365"/>
      <w:r>
        <w:t xml:space="preserve">Fawcett, Kayleigh, David S Jacobs, Annemarie Surlykke, and John M Ratcliffe. 2015. “Echolocation in the Bat, Rhinolophus Capensis: The Influence of Clutter, Conspecifics and Prey on Call Design and Intensity.” </w:t>
      </w:r>
      <w:r>
        <w:rPr>
          <w:i/>
        </w:rPr>
        <w:t>Biology Open</w:t>
      </w:r>
      <w:r>
        <w:t xml:space="preserve"> 4 (6): 693–701.</w:t>
      </w:r>
    </w:p>
    <w:p w14:paraId="52023FB1" w14:textId="77777777" w:rsidR="009641F7" w:rsidRDefault="00A32D9A">
      <w:pPr>
        <w:pStyle w:val="Bibliography"/>
      </w:pPr>
      <w:bookmarkStart w:id="367" w:name="ref-fawcett2015clutter"/>
      <w:bookmarkEnd w:id="366"/>
      <w:r>
        <w:t xml:space="preserve">Fawcett, Kayleigh, and John M Ratcliffe. 2015. “Clutter and Conspecifics: A Comparison of Their Influence on Echolocation and Flight Behaviour in Daubenton’s Bat, Myotis Daubentonii.” </w:t>
      </w:r>
      <w:r>
        <w:rPr>
          <w:i/>
        </w:rPr>
        <w:t>Journal of Comparative Physiology A</w:t>
      </w:r>
      <w:r>
        <w:t xml:space="preserve"> 201 (3): 295–304.</w:t>
      </w:r>
    </w:p>
    <w:p w14:paraId="3B524A1C" w14:textId="77777777" w:rsidR="009641F7" w:rsidRDefault="00A32D9A">
      <w:pPr>
        <w:pStyle w:val="Bibliography"/>
      </w:pPr>
      <w:bookmarkStart w:id="368" w:name="ref-fenton2012evolution"/>
      <w:bookmarkEnd w:id="367"/>
      <w:r>
        <w:t xml:space="preserve">Fenton, M Brock, Paul A Faure, and John M Ratcliffe. 2012. “Evolution of High Duty Cycle Echolocation in Bats.” </w:t>
      </w:r>
      <w:r>
        <w:rPr>
          <w:i/>
        </w:rPr>
        <w:t>Journal of Experimental Biology</w:t>
      </w:r>
      <w:r>
        <w:t xml:space="preserve"> 215 (17): 2935–44.</w:t>
      </w:r>
    </w:p>
    <w:p w14:paraId="5EF1E1B9" w14:textId="77777777" w:rsidR="009641F7" w:rsidRDefault="00A32D9A">
      <w:pPr>
        <w:pStyle w:val="Bibliography"/>
      </w:pPr>
      <w:bookmarkStart w:id="369" w:name="ref-furusawa2012convergence"/>
      <w:bookmarkEnd w:id="368"/>
      <w:r>
        <w:t xml:space="preserve">Furusawa, Yuto, Shizuko Hiryu, Kohta I Kobayasi, and Hiroshi Riquimaroux. 2012. “Convergence of Reference Frequencies by Multiple Cf–Fm Bats (Rhinolophus Ferrumequinum Nippon) During Paired Flights Evaluated with Onboard Microphones.” </w:t>
      </w:r>
      <w:r>
        <w:rPr>
          <w:i/>
        </w:rPr>
        <w:t>Journal of Comparative Physiology A</w:t>
      </w:r>
      <w:r>
        <w:t xml:space="preserve"> 198 (9): 683–93.</w:t>
      </w:r>
    </w:p>
    <w:p w14:paraId="006D4FFA" w14:textId="77777777" w:rsidR="009641F7" w:rsidRDefault="00A32D9A">
      <w:pPr>
        <w:pStyle w:val="Bibliography"/>
      </w:pPr>
      <w:bookmarkStart w:id="370" w:name="ref-gillambrasiliensis"/>
      <w:bookmarkEnd w:id="369"/>
      <w:r>
        <w:t xml:space="preserve">Gillam, Erin H., Nickolay I. Hristov, Thomas H. Kunz, and Gary F. McCracken. 2010. “Echolocation behavior of Brazilian free-tailed bats during dense emergence flights.” </w:t>
      </w:r>
      <w:r>
        <w:rPr>
          <w:i/>
        </w:rPr>
        <w:t>Journal of Mammalogy</w:t>
      </w:r>
      <w:r>
        <w:t xml:space="preserve"> 91 (4): 967–75. </w:t>
      </w:r>
      <w:hyperlink r:id="rId20">
        <w:r>
          <w:rPr>
            <w:rStyle w:val="Hyperlink"/>
          </w:rPr>
          <w:t>https://doi.org/10.1644/09-MAMM-A-302.1</w:t>
        </w:r>
      </w:hyperlink>
      <w:r>
        <w:t>.</w:t>
      </w:r>
    </w:p>
    <w:p w14:paraId="7CA1CE28" w14:textId="77777777" w:rsidR="009641F7" w:rsidRDefault="00A32D9A">
      <w:pPr>
        <w:pStyle w:val="Bibliography"/>
      </w:pPr>
      <w:bookmarkStart w:id="371" w:name="ref-gotze2016no"/>
      <w:bookmarkEnd w:id="370"/>
      <w:r>
        <w:t xml:space="preserve">Götze, Simone, Jens C Koblitz, Annette Denzinger, and Hans-Ulrich Schnitzler. 2016. “No Evidence for Spectral Jamming Avoidance in Echolocation Behavior of Foraging Pipistrelle Bats.” </w:t>
      </w:r>
      <w:r>
        <w:rPr>
          <w:i/>
        </w:rPr>
        <w:t>Scientific Reports</w:t>
      </w:r>
      <w:r>
        <w:t xml:space="preserve"> 6 (1): 1–13.</w:t>
      </w:r>
    </w:p>
    <w:p w14:paraId="666ED867" w14:textId="77777777" w:rsidR="009641F7" w:rsidRDefault="00A32D9A">
      <w:pPr>
        <w:pStyle w:val="Bibliography"/>
      </w:pPr>
      <w:bookmarkStart w:id="372" w:name="ref-griffin1958listening"/>
      <w:bookmarkEnd w:id="371"/>
      <w:r>
        <w:t>Griffin, Donald R. 1958. “Listening in the Dark: The Acoustic Orientation of Bats and Men.”</w:t>
      </w:r>
    </w:p>
    <w:p w14:paraId="4570E72C" w14:textId="77777777" w:rsidR="009641F7" w:rsidRDefault="00A32D9A">
      <w:pPr>
        <w:pStyle w:val="Bibliography"/>
      </w:pPr>
      <w:bookmarkStart w:id="373" w:name="ref-habersetzer1981adaptive"/>
      <w:bookmarkEnd w:id="372"/>
      <w:r>
        <w:lastRenderedPageBreak/>
        <w:t xml:space="preserve">Habersetzer, Joerg. 1981. “Adaptive Echolocation Sounds in the Batrhinopoma Hardwickei.” </w:t>
      </w:r>
      <w:r>
        <w:rPr>
          <w:i/>
        </w:rPr>
        <w:t>Journal of Comparative Physiology</w:t>
      </w:r>
      <w:r>
        <w:t xml:space="preserve"> 144 (4): 559–66.</w:t>
      </w:r>
    </w:p>
    <w:p w14:paraId="17615136" w14:textId="77777777" w:rsidR="009641F7" w:rsidRDefault="00A32D9A">
      <w:pPr>
        <w:pStyle w:val="Bibliography"/>
      </w:pPr>
      <w:bookmarkStart w:id="374" w:name="ref-hage2013ambient"/>
      <w:bookmarkEnd w:id="373"/>
      <w:proofErr w:type="spellStart"/>
      <w:r>
        <w:t>Hage</w:t>
      </w:r>
      <w:proofErr w:type="spellEnd"/>
      <w:r>
        <w:t xml:space="preserve">, Steffen R, </w:t>
      </w:r>
      <w:proofErr w:type="spellStart"/>
      <w:r>
        <w:t>Tinglei</w:t>
      </w:r>
      <w:proofErr w:type="spellEnd"/>
      <w:r>
        <w:t xml:space="preserve"> Jiang, Sean W Berquist, Jiang Feng, and Walter </w:t>
      </w:r>
      <w:proofErr w:type="spellStart"/>
      <w:r>
        <w:t>Metzner</w:t>
      </w:r>
      <w:proofErr w:type="spellEnd"/>
      <w:r>
        <w:t xml:space="preserve">. 2013. “Ambient Noise Induces Independent Shifts in Call Frequency and Amplitude Within the Lombard Effect in Echolocating Bats.” </w:t>
      </w:r>
      <w:r>
        <w:rPr>
          <w:i/>
        </w:rPr>
        <w:t>Proceedings of the National Academy of Sciences</w:t>
      </w:r>
      <w:r>
        <w:t xml:space="preserve"> 110 (10): 4063–8.</w:t>
      </w:r>
    </w:p>
    <w:p w14:paraId="0B755060" w14:textId="3DBEEA52" w:rsidR="009641F7" w:rsidRDefault="00960196">
      <w:pPr>
        <w:pStyle w:val="Bibliography"/>
      </w:pPr>
      <w:bookmarkStart w:id="375" w:name="ref-hage2014ambient"/>
      <w:bookmarkEnd w:id="374"/>
      <w:proofErr w:type="spellStart"/>
      <w:ins w:id="376" w:author="tbeleyur" w:date="2021-01-14T15:26:00Z">
        <w:r>
          <w:t>Hage</w:t>
        </w:r>
        <w:proofErr w:type="spellEnd"/>
        <w:r>
          <w:t xml:space="preserve">, Steffen R, </w:t>
        </w:r>
        <w:proofErr w:type="spellStart"/>
        <w:r>
          <w:t>Tinglei</w:t>
        </w:r>
        <w:proofErr w:type="spellEnd"/>
        <w:r>
          <w:t xml:space="preserve"> Jiang, Sean W </w:t>
        </w:r>
        <w:proofErr w:type="spellStart"/>
        <w:r>
          <w:t>Berquist</w:t>
        </w:r>
        <w:proofErr w:type="spellEnd"/>
        <w:r>
          <w:t xml:space="preserve">, Jiang Feng, and Walter </w:t>
        </w:r>
        <w:proofErr w:type="spellStart"/>
        <w:r>
          <w:t>Metzner</w:t>
        </w:r>
        <w:proofErr w:type="spellEnd"/>
        <w:r w:rsidDel="00960196">
          <w:t xml:space="preserve"> </w:t>
        </w:r>
      </w:ins>
      <w:commentRangeStart w:id="377"/>
      <w:commentRangeStart w:id="378"/>
      <w:del w:id="379" w:author="tbeleyur" w:date="2021-01-14T15:26:00Z">
        <w:r w:rsidR="00A32D9A" w:rsidDel="00960196">
          <w:delText>———</w:delText>
        </w:r>
        <w:commentRangeEnd w:id="377"/>
        <w:r w:rsidR="005512A0" w:rsidDel="00960196">
          <w:rPr>
            <w:rStyle w:val="CommentReference"/>
          </w:rPr>
          <w:commentReference w:id="377"/>
        </w:r>
        <w:commentRangeEnd w:id="378"/>
        <w:r w:rsidDel="00960196">
          <w:rPr>
            <w:rStyle w:val="CommentReference"/>
          </w:rPr>
          <w:commentReference w:id="378"/>
        </w:r>
        <w:r w:rsidR="00A32D9A" w:rsidDel="00960196">
          <w:delText xml:space="preserve">. </w:delText>
        </w:r>
      </w:del>
      <w:r w:rsidR="00A32D9A">
        <w:t xml:space="preserve">2014. “Ambient Noise Causes Independent Changes in Distinct Spectro-Temporal Features of Echolocation Calls in Horseshoe Bats.” </w:t>
      </w:r>
      <w:r w:rsidR="00A32D9A">
        <w:rPr>
          <w:i/>
        </w:rPr>
        <w:t>Journal of Experimental Biology</w:t>
      </w:r>
      <w:r w:rsidR="00A32D9A">
        <w:t xml:space="preserve"> 217 (14): 2440–4.</w:t>
      </w:r>
    </w:p>
    <w:p w14:paraId="2E99187E" w14:textId="77777777" w:rsidR="009641F7" w:rsidRDefault="00A32D9A">
      <w:pPr>
        <w:pStyle w:val="Bibliography"/>
      </w:pPr>
      <w:bookmarkStart w:id="380" w:name="ref-hase2018bats"/>
      <w:bookmarkEnd w:id="375"/>
      <w:r>
        <w:t xml:space="preserve">Hase, Kazuma, Yukimi Kadoya, Yosuke Maitani, Takara Miyamoto, Kohta I Kobayasi, and Shizuko Hiryu. 2018. “Bats Enhance Their Call Identities to Solve the Cocktail Party Problem.” </w:t>
      </w:r>
      <w:r>
        <w:rPr>
          <w:i/>
        </w:rPr>
        <w:t>Communications Biology</w:t>
      </w:r>
      <w:r>
        <w:t xml:space="preserve"> 1 (1): 1–8.</w:t>
      </w:r>
    </w:p>
    <w:p w14:paraId="424D544B" w14:textId="77777777" w:rsidR="009641F7" w:rsidRDefault="00A32D9A">
      <w:pPr>
        <w:pStyle w:val="Bibliography"/>
      </w:pPr>
      <w:bookmarkStart w:id="381" w:name="ref-ho2019moving"/>
      <w:bookmarkEnd w:id="380"/>
      <w:r>
        <w:t xml:space="preserve">Ho, Joses, Tayfun Tumkaya, Sameer Aryal, Hyungwon Choi, and Adam Claridge-Chang. 2019. “Moving Beyond P Values: Data Analysis with Estimation Graphics.” </w:t>
      </w:r>
      <w:r>
        <w:rPr>
          <w:i/>
        </w:rPr>
        <w:t>Nature Methods</w:t>
      </w:r>
      <w:r>
        <w:t xml:space="preserve"> 16 (7): 565–66.</w:t>
      </w:r>
    </w:p>
    <w:p w14:paraId="2BA795C4" w14:textId="77777777" w:rsidR="009641F7" w:rsidRDefault="00A32D9A">
      <w:pPr>
        <w:pStyle w:val="Bibliography"/>
      </w:pPr>
      <w:bookmarkStart w:id="382" w:name="ref-matplotlib"/>
      <w:bookmarkEnd w:id="381"/>
      <w:r>
        <w:t xml:space="preserve">Hunter, John D. 2007. “Matplotlib: A 2D Graphics Environment.” </w:t>
      </w:r>
      <w:r>
        <w:rPr>
          <w:i/>
        </w:rPr>
        <w:t>Computing in Science &amp; Engineering</w:t>
      </w:r>
      <w:r>
        <w:t xml:space="preserve"> 9 (3): 90–95.</w:t>
      </w:r>
    </w:p>
    <w:p w14:paraId="572955D8" w14:textId="77777777" w:rsidR="009641F7" w:rsidRDefault="00A32D9A">
      <w:pPr>
        <w:pStyle w:val="Bibliography"/>
      </w:pPr>
      <w:bookmarkStart w:id="383" w:name="ref-ivanova2005important"/>
      <w:bookmarkEnd w:id="382"/>
      <w:r>
        <w:t xml:space="preserve">Ivanova, Teodora. 2005. “Important Bat Underground Habitats (Ibuh) in Bulgaria.” </w:t>
      </w:r>
      <w:r>
        <w:rPr>
          <w:i/>
        </w:rPr>
        <w:t>Acta Zool. Bulg</w:t>
      </w:r>
      <w:r>
        <w:t xml:space="preserve"> 57 (2): 197–206.</w:t>
      </w:r>
    </w:p>
    <w:p w14:paraId="67CF30E8" w14:textId="77777777" w:rsidR="009641F7" w:rsidRDefault="00A32D9A">
      <w:pPr>
        <w:pStyle w:val="Bibliography"/>
      </w:pPr>
      <w:bookmarkStart w:id="384" w:name="ref-izadi2019segmentation"/>
      <w:bookmarkEnd w:id="383"/>
      <w:r>
        <w:t xml:space="preserve">Izadi, Mohammad Rasool, Robert L Stevenson, and Laura Kloepper. 2019. “Segmentation of Overlapping Sources in Mixtures of Bat Echolocation Calls.” </w:t>
      </w:r>
      <w:r>
        <w:rPr>
          <w:i/>
        </w:rPr>
        <w:t>The Journal of the Acoustical Society of America</w:t>
      </w:r>
      <w:r>
        <w:t xml:space="preserve"> 146 (4): 3026–6.</w:t>
      </w:r>
    </w:p>
    <w:p w14:paraId="129434A3" w14:textId="77777777" w:rsidR="009641F7" w:rsidRDefault="00A32D9A">
      <w:pPr>
        <w:pStyle w:val="Bibliography"/>
      </w:pPr>
      <w:bookmarkStart w:id="385" w:name="ref-jarvis2013groups"/>
      <w:bookmarkEnd w:id="384"/>
      <w:r>
        <w:t xml:space="preserve">Jarvis, Jenna, William Jackson, and Michael Smotherman. 2013. “Groups of Bats Improve Sonar Efficiency Through Mutual Suppression of Pulse Emissions.” </w:t>
      </w:r>
      <w:r>
        <w:rPr>
          <w:i/>
        </w:rPr>
        <w:t>Frontiers in Physiology</w:t>
      </w:r>
      <w:r>
        <w:t xml:space="preserve"> 4: 140.</w:t>
      </w:r>
    </w:p>
    <w:p w14:paraId="5AB40A75" w14:textId="77777777" w:rsidR="009641F7" w:rsidRDefault="00A32D9A">
      <w:pPr>
        <w:pStyle w:val="Bibliography"/>
      </w:pPr>
      <w:bookmarkStart w:id="386" w:name="ref-jones1993echolocation"/>
      <w:bookmarkEnd w:id="385"/>
      <w:r>
        <w:t xml:space="preserve">Jones, G, M Morton, PM Hughes, and RM Budden. 1993. “Echolocation, Flight Morphology and Foraging Strategies of Some West African Hipposiderid Bats.” </w:t>
      </w:r>
      <w:r>
        <w:rPr>
          <w:i/>
        </w:rPr>
        <w:t>Journal of Zoology</w:t>
      </w:r>
      <w:r>
        <w:t xml:space="preserve"> 230 (3): 385–400.</w:t>
      </w:r>
    </w:p>
    <w:p w14:paraId="48022204" w14:textId="77777777" w:rsidR="009641F7" w:rsidRDefault="00A32D9A">
      <w:pPr>
        <w:pStyle w:val="Bibliography"/>
      </w:pPr>
      <w:bookmarkStart w:id="387" w:name="ref-jones1994individual"/>
      <w:bookmarkEnd w:id="386"/>
      <w:r>
        <w:t xml:space="preserve">Jones, G, K Sripathi, and Dean A Waters. 1994. “Individual Variation in the Echolocation Calls of Three Sympatric Indian Hipposiderid Bats, and an Experimental Attempt to Jam Bat Echolocation.” </w:t>
      </w:r>
      <w:r>
        <w:rPr>
          <w:i/>
        </w:rPr>
        <w:t>Folia Zoologica</w:t>
      </w:r>
      <w:r>
        <w:t xml:space="preserve"> 43: 347–62.</w:t>
      </w:r>
    </w:p>
    <w:p w14:paraId="14DFC26E" w14:textId="77777777" w:rsidR="009641F7" w:rsidRDefault="00A32D9A">
      <w:pPr>
        <w:pStyle w:val="Bibliography"/>
      </w:pPr>
      <w:bookmarkStart w:id="388" w:name="ref-jupyter"/>
      <w:bookmarkEnd w:id="387"/>
      <w:r>
        <w:t>Kluyver, Thomas, Benjamin Ragan-Kelley, Fernando Pérez, Brian Granger, Matthias Bussonnier, Jonathan Frederic, Kyle Kelley, et al. 2016. “Jupyter Notebooks – a Publishing Format for Reproducible Computational Workflows.” Edited by F. Loizides and B. Schmidt. IOS Press.</w:t>
      </w:r>
    </w:p>
    <w:p w14:paraId="6732BAAB" w14:textId="77777777" w:rsidR="009641F7" w:rsidRDefault="00A32D9A">
      <w:pPr>
        <w:pStyle w:val="Bibliography"/>
      </w:pPr>
      <w:bookmarkStart w:id="389" w:name="ref-lin2016bats"/>
      <w:bookmarkEnd w:id="388"/>
      <w:r>
        <w:lastRenderedPageBreak/>
        <w:t xml:space="preserve">Lin, Yuan, Nicole Abaid, and Rolf Müller. 2016. “Bats Adjust Their Pulse Emission Rates with Swarm Size in the Field.” </w:t>
      </w:r>
      <w:r>
        <w:rPr>
          <w:i/>
        </w:rPr>
        <w:t>The Journal of the Acoustical Society of America</w:t>
      </w:r>
      <w:r>
        <w:t xml:space="preserve"> 140 (6): 4318–25.</w:t>
      </w:r>
    </w:p>
    <w:p w14:paraId="2030219E" w14:textId="77777777" w:rsidR="009641F7" w:rsidRDefault="00A32D9A">
      <w:pPr>
        <w:pStyle w:val="Bibliography"/>
      </w:pPr>
      <w:bookmarkStart w:id="390" w:name="ref-lu2020echolocating"/>
      <w:bookmarkEnd w:id="389"/>
      <w:r>
        <w:t xml:space="preserve">Lu, Manman, Guimin Zhang, and Jinhong Luo. 2020. “Echolocating Bats Exhibit Differential Amplitude Compensation for Noise Interference at a Sub-Call Level.” </w:t>
      </w:r>
      <w:r>
        <w:rPr>
          <w:i/>
        </w:rPr>
        <w:t>Journal of Experimental Biology</w:t>
      </w:r>
      <w:r>
        <w:t xml:space="preserve"> 223 (19).</w:t>
      </w:r>
    </w:p>
    <w:p w14:paraId="718668A9" w14:textId="77777777" w:rsidR="009641F7" w:rsidRDefault="00A32D9A">
      <w:pPr>
        <w:pStyle w:val="Bibliography"/>
      </w:pPr>
      <w:bookmarkStart w:id="391" w:name="ref-pandas"/>
      <w:bookmarkEnd w:id="390"/>
      <w:r>
        <w:t xml:space="preserve">McKinney, Wes, and others. 2010. “Data Structures for Statistical Computing in Python.” In </w:t>
      </w:r>
      <w:r>
        <w:rPr>
          <w:i/>
        </w:rPr>
        <w:t>Proceedings of the 9th Python in Science Conference</w:t>
      </w:r>
      <w:r>
        <w:t>, 445:51–56. Austin, TX.</w:t>
      </w:r>
    </w:p>
    <w:p w14:paraId="4C6A196C" w14:textId="77777777" w:rsidR="009641F7" w:rsidRDefault="00A32D9A">
      <w:pPr>
        <w:pStyle w:val="Bibliography"/>
      </w:pPr>
      <w:bookmarkStart w:id="392" w:name="ref-von2020shrew"/>
      <w:bookmarkEnd w:id="391"/>
      <w:r>
        <w:t xml:space="preserve">Merten, Sophie von, and Björn M Siemers. 2020. “Shrew Twittering Call Rate Is High in Novel Environments—a Lab-Study.” </w:t>
      </w:r>
      <w:r>
        <w:rPr>
          <w:i/>
        </w:rPr>
        <w:t>Mammal Research</w:t>
      </w:r>
      <w:r>
        <w:t>, 1–11.</w:t>
      </w:r>
    </w:p>
    <w:p w14:paraId="1D5E3228" w14:textId="77777777" w:rsidR="009641F7" w:rsidRDefault="00A32D9A">
      <w:pPr>
        <w:pStyle w:val="Bibliography"/>
      </w:pPr>
      <w:bookmarkStart w:id="393" w:name="ref-mohres1949versuche"/>
      <w:bookmarkEnd w:id="392"/>
      <w:r>
        <w:t xml:space="preserve">Möhres, FP, and Th Oettingen-Spielberg. 1949. “Versuche über Die Nahorientierung Und Das Heimfindevermögen Der Fledermäuse.” </w:t>
      </w:r>
      <w:r>
        <w:rPr>
          <w:i/>
        </w:rPr>
        <w:t>Verhandlungen Der Deutschen Zoologen in Mainz</w:t>
      </w:r>
      <w:r>
        <w:t>, 248–52.</w:t>
      </w:r>
    </w:p>
    <w:p w14:paraId="41B6EDEA" w14:textId="77777777" w:rsidR="009641F7" w:rsidRDefault="00A32D9A">
      <w:pPr>
        <w:pStyle w:val="Bibliography"/>
      </w:pPr>
      <w:bookmarkStart w:id="394" w:name="ref-m1989a"/>
      <w:bookmarkEnd w:id="393"/>
      <w:r>
        <w:t xml:space="preserve">Møhl, B., and A. Surlykke. 1989. “Detection of Sonar Signals in the Presence of Pulses of Masking Noise by the Echolocating Bat, Eptesicus Fuscus.” </w:t>
      </w:r>
      <w:r>
        <w:rPr>
          <w:i/>
        </w:rPr>
        <w:t>J. Comp. Physiol. A</w:t>
      </w:r>
      <w:r>
        <w:t xml:space="preserve"> 165: 119–24.</w:t>
      </w:r>
    </w:p>
    <w:p w14:paraId="21D20B7E" w14:textId="77777777" w:rsidR="009641F7" w:rsidRDefault="00A32D9A">
      <w:pPr>
        <w:pStyle w:val="Bibliography"/>
      </w:pPr>
      <w:bookmarkStart w:id="395" w:name="ref-neuweiler2000biology"/>
      <w:bookmarkEnd w:id="394"/>
      <w:r>
        <w:t>Neuweiler, Gerhard (transl. Ellen Covey). 2000. “The Biology of Bats.” Oxford University Press.</w:t>
      </w:r>
    </w:p>
    <w:p w14:paraId="120FA051" w14:textId="77777777" w:rsidR="009641F7" w:rsidRDefault="00A32D9A">
      <w:pPr>
        <w:pStyle w:val="Bibliography"/>
      </w:pPr>
      <w:bookmarkStart w:id="396" w:name="ref-neuweiler1987foraging"/>
      <w:bookmarkEnd w:id="395"/>
      <w:r>
        <w:t xml:space="preserve">Neuweiler, G, W Metzner, U Heilmann, R Rübsamen, M Eckrich, and HH Costa. 1987. “Foraging Behaviour and Echolocation in the Rufous Horseshoe Bat (Rhinolophus Rouxi) of Sri Lanka.” </w:t>
      </w:r>
      <w:r>
        <w:rPr>
          <w:i/>
        </w:rPr>
        <w:t>Behavioral Ecology and Sociobiology</w:t>
      </w:r>
      <w:r>
        <w:t xml:space="preserve"> 20 (1): 53–67.</w:t>
      </w:r>
    </w:p>
    <w:p w14:paraId="7C85F819" w14:textId="77777777" w:rsidR="009641F7" w:rsidRDefault="00A32D9A">
      <w:pPr>
        <w:pStyle w:val="Bibliography"/>
      </w:pPr>
      <w:bookmarkStart w:id="397" w:name="ref-numpy"/>
      <w:bookmarkEnd w:id="396"/>
      <w:r>
        <w:t xml:space="preserve">Oliphant, Travis E. 2006. </w:t>
      </w:r>
      <w:r>
        <w:rPr>
          <w:i/>
        </w:rPr>
        <w:t>A Guide to Numpy</w:t>
      </w:r>
      <w:r>
        <w:t>. Vol. 1. Trelgol Publishing USA.</w:t>
      </w:r>
    </w:p>
    <w:p w14:paraId="3A8BCB85" w14:textId="77777777" w:rsidR="009641F7" w:rsidRDefault="00A32D9A">
      <w:pPr>
        <w:pStyle w:val="Bibliography"/>
      </w:pPr>
      <w:bookmarkStart w:id="398" w:name="ref-pye1972bimodal"/>
      <w:bookmarkEnd w:id="397"/>
      <w:r>
        <w:t xml:space="preserve">Pye, JD. 1972. “Bimodal Distribution of Constant Frequencies in Some Hipposiderid Bats (Mammalia: Hipposideridae).” </w:t>
      </w:r>
      <w:r>
        <w:rPr>
          <w:i/>
        </w:rPr>
        <w:t>Journal of Zoology</w:t>
      </w:r>
      <w:r>
        <w:t xml:space="preserve"> 166 (3): 323–35.</w:t>
      </w:r>
    </w:p>
    <w:p w14:paraId="200B91A6" w14:textId="77777777" w:rsidR="009641F7" w:rsidRDefault="00A32D9A">
      <w:pPr>
        <w:pStyle w:val="Bibliography"/>
      </w:pPr>
      <w:bookmarkStart w:id="399" w:name="ref-ratcliffe2004conspecifics"/>
      <w:bookmarkEnd w:id="398"/>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 </w:t>
      </w:r>
      <w:r>
        <w:rPr>
          <w:i/>
        </w:rPr>
        <w:t>Canadian Journal of Zoology</w:t>
      </w:r>
      <w:r>
        <w:t xml:space="preserve"> 82 (6): 966–71.</w:t>
      </w:r>
    </w:p>
    <w:p w14:paraId="76DF4918" w14:textId="77777777" w:rsidR="009641F7" w:rsidRDefault="00A32D9A">
      <w:pPr>
        <w:pStyle w:val="Bibliography"/>
      </w:pPr>
      <w:bookmarkStart w:id="400" w:name="ref-Salles202011719"/>
      <w:bookmarkEnd w:id="399"/>
      <w:r>
        <w:t xml:space="preserve">Salles, Angeles, Clarice Anna Diebold, and Cynthia F. Moss. 2020. “Echolocating Bats Accumulate Information from Acoustic Snapshots to Predict Auditory Object Motion.” </w:t>
      </w:r>
      <w:r>
        <w:rPr>
          <w:i/>
        </w:rPr>
        <w:t>Proceedings of the National Academy of Sciences</w:t>
      </w:r>
      <w:r>
        <w:t xml:space="preserve">. </w:t>
      </w:r>
      <w:hyperlink r:id="rId21">
        <w:r>
          <w:rPr>
            <w:rStyle w:val="Hyperlink"/>
          </w:rPr>
          <w:t>https://doi.org/10.1073/pnas.2011719117</w:t>
        </w:r>
      </w:hyperlink>
      <w:r>
        <w:t>.</w:t>
      </w:r>
    </w:p>
    <w:p w14:paraId="6F041BF8" w14:textId="77777777" w:rsidR="009641F7" w:rsidRDefault="00A32D9A">
      <w:pPr>
        <w:pStyle w:val="Bibliography"/>
      </w:pPr>
      <w:bookmarkStart w:id="401" w:name="ref-schnitzler1973control"/>
      <w:bookmarkEnd w:id="400"/>
      <w:r>
        <w:t xml:space="preserve">Schnitzler, Hans-Ulrich. 1973. “Control of Doppler Shift Compensation in the Greater Horseshoe Bat, Rhinolophus Ferrumequinum.” </w:t>
      </w:r>
      <w:r>
        <w:rPr>
          <w:i/>
        </w:rPr>
        <w:t>Journal of Comparative Physiology</w:t>
      </w:r>
      <w:r>
        <w:t xml:space="preserve"> 82 (1): 79–92.</w:t>
      </w:r>
    </w:p>
    <w:p w14:paraId="0BB1FBD9" w14:textId="77777777" w:rsidR="009641F7" w:rsidRDefault="00A32D9A">
      <w:pPr>
        <w:pStyle w:val="Bibliography"/>
      </w:pPr>
      <w:bookmarkStart w:id="402" w:name="ref-schnitzler2011auditory"/>
      <w:bookmarkEnd w:id="401"/>
      <w:r>
        <w:lastRenderedPageBreak/>
        <w:t xml:space="preserve">Schnitzler, Hans-Ulrich, and Annette Denzinger. 2011. “Auditory Fovea and Doppler Shift Compensation: Adaptations for Flutter Detection in Echolocating Bats Using Cf-Fm Signals.” </w:t>
      </w:r>
      <w:r>
        <w:rPr>
          <w:i/>
        </w:rPr>
        <w:t>Journal of Comparative Physiology A</w:t>
      </w:r>
      <w:r>
        <w:t xml:space="preserve"> 197 (5): 541–59.</w:t>
      </w:r>
    </w:p>
    <w:p w14:paraId="461765F6" w14:textId="77777777" w:rsidR="009641F7" w:rsidRDefault="00A32D9A">
      <w:pPr>
        <w:pStyle w:val="Bibliography"/>
      </w:pPr>
      <w:bookmarkStart w:id="403" w:name="ref-schnitzler1976peripheral"/>
      <w:bookmarkEnd w:id="402"/>
      <w:r>
        <w:t xml:space="preserve">Schnitzler, H-U, N Suga, and JA Simmons. 1976. “Peripheral Auditory Tuning for Fine Frequency Analysis by the Cf-Fm Bat, Rhinolophus Ferrumequinum.” </w:t>
      </w:r>
      <w:r>
        <w:rPr>
          <w:i/>
        </w:rPr>
        <w:t>Journal of Comparative Physiology</w:t>
      </w:r>
      <w:r>
        <w:t xml:space="preserve"> 106 (1): 99–110.</w:t>
      </w:r>
    </w:p>
    <w:p w14:paraId="0AAF55B4" w14:textId="77777777" w:rsidR="009641F7" w:rsidRDefault="00A32D9A">
      <w:pPr>
        <w:pStyle w:val="Bibliography"/>
      </w:pPr>
      <w:bookmarkStart w:id="404" w:name="ref-schoeppler2018precise"/>
      <w:bookmarkEnd w:id="403"/>
      <w:r>
        <w:t xml:space="preserve">Schoeppler, Diana, Hans-Ulrich Schnitzler, and Annette Denzinger. 2018. “Precise Doppler Shift Compensation in the Hipposiderid Bat, Hipposideros Armiger.” </w:t>
      </w:r>
      <w:r>
        <w:rPr>
          <w:i/>
        </w:rPr>
        <w:t>Scientific Reports</w:t>
      </w:r>
      <w:r>
        <w:t xml:space="preserve"> 8 (1): 1–11.</w:t>
      </w:r>
    </w:p>
    <w:p w14:paraId="03778AE0" w14:textId="77777777" w:rsidR="009641F7" w:rsidRDefault="00A32D9A">
      <w:pPr>
        <w:pStyle w:val="Bibliography"/>
      </w:pPr>
      <w:bookmarkStart w:id="405" w:name="ref-schuchmann2012horseshoe"/>
      <w:bookmarkEnd w:id="404"/>
      <w:r>
        <w:t xml:space="preserve">Schuchmann, Maike, Sébastien J Puechmaille, and Björn M Siemers. 2012. “Horseshoe Bats Recognise the Sex of Conspecifics from Their Echolocation Calls.” </w:t>
      </w:r>
      <w:r>
        <w:rPr>
          <w:i/>
        </w:rPr>
        <w:t>Acta Chiropterologica</w:t>
      </w:r>
      <w:r>
        <w:t xml:space="preserve"> 14 (1): 161–66.</w:t>
      </w:r>
    </w:p>
    <w:p w14:paraId="1C17547F" w14:textId="77777777" w:rsidR="009641F7" w:rsidRDefault="00A32D9A">
      <w:pPr>
        <w:pStyle w:val="Bibliography"/>
      </w:pPr>
      <w:bookmarkStart w:id="406" w:name="ref-siemers2005species"/>
      <w:bookmarkEnd w:id="405"/>
      <w:r>
        <w:t xml:space="preserve">Siemers, Björn M, Kristian Beedholm, Christian Dietz, Isabel Dietz, and Teodora Ivanova. 2005. “Is Species Identity, Sex, Age or Individual Quality Conveyed by Echolocation Call Frequency in European Horseshoe Bats?” </w:t>
      </w:r>
      <w:r>
        <w:rPr>
          <w:i/>
        </w:rPr>
        <w:t>Acta Chiropterologica</w:t>
      </w:r>
      <w:r>
        <w:t xml:space="preserve"> 7 (2): 259–74.</w:t>
      </w:r>
    </w:p>
    <w:p w14:paraId="46114A8D" w14:textId="77777777" w:rsidR="009641F7" w:rsidRDefault="00A32D9A">
      <w:pPr>
        <w:pStyle w:val="Bibliography"/>
      </w:pPr>
      <w:bookmarkStart w:id="407" w:name="ref-simmons1984echolocation"/>
      <w:bookmarkEnd w:id="406"/>
      <w:r>
        <w:t xml:space="preserve">Simmons, James A, Shelley A Kick, and Beatrice D Lawrence. 1984. “Echolocation and Hearing in the Mouse-Tailed Bat, Rhinopoma Hardwickei: Acoustic Evolution of Echolocation in Bats.” </w:t>
      </w:r>
      <w:r>
        <w:rPr>
          <w:i/>
        </w:rPr>
        <w:t>Journal of Comparative Physiology A</w:t>
      </w:r>
      <w:r>
        <w:t xml:space="preserve"> 154 (3): 347–56.</w:t>
      </w:r>
    </w:p>
    <w:p w14:paraId="2065E8D4" w14:textId="77777777" w:rsidR="009641F7" w:rsidRDefault="00A32D9A">
      <w:pPr>
        <w:pStyle w:val="Bibliography"/>
      </w:pPr>
      <w:bookmarkStart w:id="408" w:name="ref-surlykke2009echolocating"/>
      <w:bookmarkEnd w:id="407"/>
      <w:r>
        <w:t xml:space="preserve">Surlykke, Annemarie, Simon Boel Pedersen, and Lasse Jakobsen. 2009. “Echolocating Bats Emit a Highly Directional Sonar Sound Beam in the Field.” </w:t>
      </w:r>
      <w:r>
        <w:rPr>
          <w:i/>
        </w:rPr>
        <w:t>Proceedings of the Royal Society B: Biological Sciences</w:t>
      </w:r>
      <w:r>
        <w:t xml:space="preserve"> 276 (1658): 853–60.</w:t>
      </w:r>
    </w:p>
    <w:p w14:paraId="00A1CC2F" w14:textId="77777777" w:rsidR="009641F7" w:rsidRDefault="00A32D9A">
      <w:pPr>
        <w:pStyle w:val="Bibliography"/>
      </w:pPr>
      <w:bookmarkStart w:id="409" w:name="ref-tian1997echolocation"/>
      <w:bookmarkEnd w:id="408"/>
      <w:r>
        <w:t xml:space="preserve">Tian, Biao, and Hans-Ulrich Schnitzler. 1997. “Echolocation Signals of the Greater Horseshoe Bat (Rhinolophus Ferrumequinum) in Transfer Flight and During Landing.” </w:t>
      </w:r>
      <w:r>
        <w:rPr>
          <w:i/>
        </w:rPr>
        <w:t>The Journal of the Acoustical Society of America</w:t>
      </w:r>
      <w:r>
        <w:t xml:space="preserve"> 101 (4): 2347–64.</w:t>
      </w:r>
    </w:p>
    <w:p w14:paraId="5A22DF45" w14:textId="77777777" w:rsidR="009641F7" w:rsidRDefault="00A32D9A">
      <w:pPr>
        <w:pStyle w:val="Bibliography"/>
      </w:pPr>
      <w:bookmarkStart w:id="410" w:name="ref-ulanovsky2004dynamics"/>
      <w:bookmarkEnd w:id="409"/>
      <w:r>
        <w:t xml:space="preserve">Ulanovsky, Nachum, M Brock Fenton, Asaf Tsoar, and Carmi Korine. 2004. “Dynamics of Jamming Avoidance in Echolocating Bats.” </w:t>
      </w:r>
      <w:r>
        <w:rPr>
          <w:i/>
        </w:rPr>
        <w:t>Proceedings of the Royal Society of London. Series B: Biological Sciences</w:t>
      </w:r>
      <w:r>
        <w:t xml:space="preserve"> 271 (1547): 1467–75.</w:t>
      </w:r>
    </w:p>
    <w:p w14:paraId="06DC3CC0" w14:textId="77777777" w:rsidR="009641F7" w:rsidRDefault="00A32D9A">
      <w:pPr>
        <w:pStyle w:val="Bibliography"/>
      </w:pPr>
      <w:bookmarkStart w:id="411" w:name="ref-ulanovsky2008bat"/>
      <w:bookmarkEnd w:id="410"/>
      <w:r>
        <w:t xml:space="preserve">Ulanovsky, Nachum, and Cynthia F Moss. 2008. “What the Bat’s Voice Tells the Bat’s Brain.” </w:t>
      </w:r>
      <w:r>
        <w:rPr>
          <w:i/>
        </w:rPr>
        <w:t>Proceedings of the National Academy of Sciences</w:t>
      </w:r>
      <w:r>
        <w:t xml:space="preserve"> 105 (25): 8491–8.</w:t>
      </w:r>
    </w:p>
    <w:p w14:paraId="4A135928" w14:textId="77777777" w:rsidR="009641F7" w:rsidRDefault="00A32D9A">
      <w:pPr>
        <w:pStyle w:val="Bibliography"/>
      </w:pPr>
      <w:bookmarkStart w:id="412" w:name="ref-van1995python"/>
      <w:bookmarkEnd w:id="411"/>
      <w:r>
        <w:t xml:space="preserve">Van Rossum, Guido, and Fred L Drake Jr. 1995. </w:t>
      </w:r>
      <w:r>
        <w:rPr>
          <w:i/>
        </w:rPr>
        <w:t>Python Reference Manual</w:t>
      </w:r>
      <w:r>
        <w:t>. Centrum voor Wiskunde en Informatica Amsterdam.</w:t>
      </w:r>
    </w:p>
    <w:p w14:paraId="63503157" w14:textId="77777777" w:rsidR="009641F7" w:rsidRDefault="00A32D9A">
      <w:pPr>
        <w:pStyle w:val="Bibliography"/>
      </w:pPr>
      <w:bookmarkStart w:id="413" w:name="ref-2020SciPy"/>
      <w:bookmarkEnd w:id="412"/>
      <w:r>
        <w:t xml:space="preserve">Virtanen, Pauli, Ralf Gommers, Travis E. Oliphant, Matt Haberland, Tyler Reddy, David Cournapeau, Evgeni Burovski, et al. 2020. “SciPy 1.0: Fundamental Algorithms for Scientific Computing in Python.” </w:t>
      </w:r>
      <w:r>
        <w:rPr>
          <w:i/>
        </w:rPr>
        <w:t>Nature Methods</w:t>
      </w:r>
      <w:r>
        <w:t xml:space="preserve"> 17: 261–72. </w:t>
      </w:r>
      <w:hyperlink r:id="rId22">
        <w:r>
          <w:rPr>
            <w:rStyle w:val="Hyperlink"/>
          </w:rPr>
          <w:t>https://doi.org/https://doi.org/10.1038/s41592-019-0686-2</w:t>
        </w:r>
      </w:hyperlink>
      <w:r>
        <w:t>.</w:t>
      </w:r>
    </w:p>
    <w:p w14:paraId="1681C055" w14:textId="77777777" w:rsidR="009641F7" w:rsidRDefault="00A32D9A">
      <w:pPr>
        <w:pStyle w:val="Bibliography"/>
      </w:pPr>
      <w:bookmarkStart w:id="414" w:name="ref-rmarkdown"/>
      <w:bookmarkEnd w:id="413"/>
      <w:r>
        <w:t xml:space="preserve">Xie, Yihui, J. J. Allaire, and Garrett Grolemund. 2018. </w:t>
      </w:r>
      <w:r>
        <w:rPr>
          <w:i/>
        </w:rPr>
        <w:t>R Markdown: The Definitive Guide</w:t>
      </w:r>
      <w:r>
        <w:t xml:space="preserve">. Boca Raton, Florida: Chapman; Hall/CRC. </w:t>
      </w:r>
      <w:hyperlink r:id="rId23">
        <w:r>
          <w:rPr>
            <w:rStyle w:val="Hyperlink"/>
          </w:rPr>
          <w:t>https://bookdown.org/yihui/rmarkdown</w:t>
        </w:r>
      </w:hyperlink>
      <w:r>
        <w:t>.</w:t>
      </w:r>
    </w:p>
    <w:p w14:paraId="0ABC3BAC" w14:textId="77777777" w:rsidR="009641F7" w:rsidRDefault="00A32D9A">
      <w:pPr>
        <w:pStyle w:val="Bibliography"/>
      </w:pPr>
      <w:bookmarkStart w:id="415" w:name="ref-yamada2020modulation"/>
      <w:bookmarkEnd w:id="414"/>
      <w:r>
        <w:lastRenderedPageBreak/>
        <w:t xml:space="preserve">Yamada, Yasufumi, Yurina Mibe, Yuya Yamamoto, Kentaro Ito, Olga Heim, and Shizuko Hiryu. 2020. “Modulation of Acoustic Navigation Behaviour by Spatial Learning in the Echolocating Bat Rhinolophus Ferrumequinum Nippon.” </w:t>
      </w:r>
      <w:r>
        <w:rPr>
          <w:i/>
        </w:rPr>
        <w:t>Scientific Reports</w:t>
      </w:r>
      <w:r>
        <w:t xml:space="preserve"> 10 (1): 1–15.</w:t>
      </w:r>
      <w:bookmarkEnd w:id="355"/>
      <w:bookmarkEnd w:id="415"/>
    </w:p>
    <w:sectPr w:rsidR="0096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beleyur" w:date="2021-01-17T15:18:00Z" w:initials="t">
    <w:p w14:paraId="0DF86E68" w14:textId="31177616" w:rsidR="004963BF" w:rsidRDefault="004963BF">
      <w:pPr>
        <w:pStyle w:val="CommentText"/>
      </w:pPr>
      <w:r>
        <w:rPr>
          <w:rStyle w:val="CommentReference"/>
        </w:rPr>
        <w:annotationRef/>
      </w:r>
      <w:r>
        <w:t xml:space="preserve">I seriously thought the singular was ‘LEKK’ for the past :O!!! </w:t>
      </w:r>
    </w:p>
  </w:comment>
  <w:comment w:id="7" w:author="hgoerlitz" w:date="2021-01-15T14:37:00Z" w:initials="hg">
    <w:p w14:paraId="3E2B810F" w14:textId="4560E144" w:rsidR="004963BF" w:rsidRDefault="004963BF">
      <w:pPr>
        <w:pStyle w:val="CommentText"/>
      </w:pPr>
      <w:r>
        <w:rPr>
          <w:rStyle w:val="CommentReference"/>
        </w:rPr>
        <w:annotationRef/>
      </w:r>
      <w:r>
        <w:t>I find these values oddly precise. Gives the impression as if 32% or 60% DC would never happen. What does the Ratcliffe review report? Averages per species? So, if the highest average is 57%, then it is likely that some specific call sequences of bats of that species might also have e.g., 60% DC. I wonder if it would be more accurate to be less accurate, e.g., “of about 30-60%”.</w:t>
      </w:r>
    </w:p>
  </w:comment>
  <w:comment w:id="8" w:author="tbeleyur" w:date="2021-01-17T15:25:00Z" w:initials="t">
    <w:p w14:paraId="20B4FA90" w14:textId="26268CE5" w:rsidR="004963BF" w:rsidRDefault="004963BF">
      <w:pPr>
        <w:pStyle w:val="CommentText"/>
      </w:pPr>
      <w:r>
        <w:rPr>
          <w:rStyle w:val="CommentReference"/>
        </w:rPr>
        <w:annotationRef/>
      </w:r>
      <w:r>
        <w:t>Corrected to 30-60%. The ‘threshold’ set by the review paper is anyway at &gt;=25%</w:t>
      </w:r>
    </w:p>
  </w:comment>
  <w:comment w:id="14" w:author="hgoerlitz" w:date="2021-01-15T14:53:00Z" w:initials="hg">
    <w:p w14:paraId="207FD547" w14:textId="77777777" w:rsidR="004963BF" w:rsidRDefault="004963BF">
      <w:pPr>
        <w:pStyle w:val="CommentText"/>
      </w:pPr>
      <w:r>
        <w:rPr>
          <w:rStyle w:val="CommentReference"/>
        </w:rPr>
        <w:annotationRef/>
      </w:r>
      <w:r>
        <w:t>What are call-related acoustic measurements?</w:t>
      </w:r>
    </w:p>
    <w:p w14:paraId="39969B2E" w14:textId="77777777" w:rsidR="004963BF" w:rsidRDefault="004963BF">
      <w:pPr>
        <w:pStyle w:val="CommentText"/>
      </w:pPr>
    </w:p>
    <w:p w14:paraId="7F084BAF" w14:textId="1B5F672E" w:rsidR="004963BF" w:rsidRDefault="004963BF">
      <w:pPr>
        <w:pStyle w:val="CommentText"/>
      </w:pPr>
      <w:r>
        <w:t>Would there be any call-</w:t>
      </w:r>
      <w:proofErr w:type="spellStart"/>
      <w:r>
        <w:t>UNrelated</w:t>
      </w:r>
      <w:proofErr w:type="spellEnd"/>
      <w:r>
        <w:t xml:space="preserve"> acoustic measurements?</w:t>
      </w:r>
    </w:p>
  </w:comment>
  <w:comment w:id="15" w:author="tbeleyur" w:date="2021-01-17T15:27:00Z" w:initials="t">
    <w:p w14:paraId="4E797860" w14:textId="13968E6B" w:rsidR="004963BF" w:rsidRDefault="004963BF">
      <w:pPr>
        <w:pStyle w:val="CommentText"/>
      </w:pPr>
      <w:r>
        <w:rPr>
          <w:rStyle w:val="CommentReference"/>
        </w:rPr>
        <w:annotationRef/>
      </w:r>
      <w:r>
        <w:t xml:space="preserve">Taken care of. </w:t>
      </w:r>
    </w:p>
  </w:comment>
  <w:comment w:id="24" w:author="hgoerlitz" w:date="2021-01-15T16:42:00Z" w:initials="hg">
    <w:p w14:paraId="1CD7DFF9" w14:textId="77777777" w:rsidR="004963BF" w:rsidRDefault="004963BF">
      <w:pPr>
        <w:pStyle w:val="CommentText"/>
      </w:pPr>
      <w:r>
        <w:rPr>
          <w:rStyle w:val="CommentReference"/>
        </w:rPr>
        <w:annotationRef/>
      </w:r>
      <w:r>
        <w:t>I think that’s obvious because the entrance is clearly visible. Otherwise, label it as in B.</w:t>
      </w:r>
    </w:p>
    <w:p w14:paraId="528F46B9" w14:textId="77777777" w:rsidR="004963BF" w:rsidRDefault="004963BF">
      <w:pPr>
        <w:pStyle w:val="CommentText"/>
      </w:pPr>
    </w:p>
    <w:p w14:paraId="1F5AF809" w14:textId="1E30B7EA" w:rsidR="004963BF" w:rsidRDefault="004963BF">
      <w:pPr>
        <w:pStyle w:val="CommentText"/>
      </w:pPr>
      <w:r>
        <w:t>BTW, it’s easier if A and B are on the LEFT corner, not the right-hand one.</w:t>
      </w:r>
    </w:p>
  </w:comment>
  <w:comment w:id="25" w:author="tbeleyur" w:date="2021-01-17T15:31:00Z" w:initials="t">
    <w:p w14:paraId="382434AC" w14:textId="38FABA9E" w:rsidR="009C4358" w:rsidRDefault="009C4358">
      <w:pPr>
        <w:pStyle w:val="CommentText"/>
      </w:pPr>
      <w:r>
        <w:rPr>
          <w:rStyle w:val="CommentReference"/>
        </w:rPr>
        <w:annotationRef/>
      </w:r>
      <w:r>
        <w:t>Done.</w:t>
      </w:r>
    </w:p>
  </w:comment>
  <w:comment w:id="27" w:author="hgoerlitz" w:date="2021-01-15T16:45:00Z" w:initials="hg">
    <w:p w14:paraId="4FBEB366" w14:textId="77777777" w:rsidR="004963BF" w:rsidRDefault="004963BF">
      <w:pPr>
        <w:pStyle w:val="CommentText"/>
      </w:pPr>
      <w:r>
        <w:rPr>
          <w:rStyle w:val="CommentReference"/>
        </w:rPr>
        <w:annotationRef/>
      </w:r>
      <w:r>
        <w:t>Do you ever refer to the channel numbers again? I would delete this sentence and the numbers, as it does not matter which mic has which number.</w:t>
      </w:r>
    </w:p>
    <w:p w14:paraId="17B0ACB5" w14:textId="77777777" w:rsidR="004963BF" w:rsidRDefault="004963BF">
      <w:pPr>
        <w:pStyle w:val="CommentText"/>
      </w:pPr>
    </w:p>
    <w:p w14:paraId="4F8E43CE" w14:textId="1178AC06" w:rsidR="004963BF" w:rsidRDefault="004963BF">
      <w:pPr>
        <w:pStyle w:val="CommentText"/>
      </w:pPr>
      <w:r>
        <w:t>Or, if you keep the numbers, it is sufficient to just call them mic 1, 2, 3 (to discriminate between the mics and their position).  The actual channel number is not the relevant parameter, but the mic (position).</w:t>
      </w:r>
    </w:p>
  </w:comment>
  <w:comment w:id="28" w:author="tbeleyur" w:date="2021-01-17T15:28:00Z" w:initials="t">
    <w:p w14:paraId="70FD2872" w14:textId="21B2CFE6" w:rsidR="00ED772B" w:rsidRDefault="00ED772B">
      <w:pPr>
        <w:pStyle w:val="CommentText"/>
      </w:pPr>
      <w:r>
        <w:rPr>
          <w:rStyle w:val="CommentReference"/>
        </w:rPr>
        <w:annotationRef/>
      </w:r>
      <w:r w:rsidR="009C4358">
        <w:t>The position of mic 1 is referred to – and this provides context.</w:t>
      </w:r>
    </w:p>
  </w:comment>
  <w:comment w:id="33" w:author="hgoerlitz" w:date="2021-01-15T16:54:00Z" w:initials="hg">
    <w:p w14:paraId="0756F357" w14:textId="77777777" w:rsidR="004963BF" w:rsidRDefault="004963BF">
      <w:pPr>
        <w:pStyle w:val="CommentText"/>
      </w:pPr>
      <w:r>
        <w:rPr>
          <w:rStyle w:val="CommentReference"/>
        </w:rPr>
        <w:annotationRef/>
      </w:r>
      <w:r>
        <w:t>That sounds as if you work with different group sizes. But actually, we only have single vs multi, so the heading gives the wrong objective.</w:t>
      </w:r>
    </w:p>
    <w:p w14:paraId="0606D81C" w14:textId="77777777" w:rsidR="004963BF" w:rsidRDefault="004963BF">
      <w:pPr>
        <w:pStyle w:val="CommentText"/>
      </w:pPr>
    </w:p>
    <w:p w14:paraId="3E620048" w14:textId="5DE91671" w:rsidR="004963BF" w:rsidRDefault="004963BF">
      <w:pPr>
        <w:pStyle w:val="CommentText"/>
      </w:pPr>
      <w:r>
        <w:t xml:space="preserve">“Video </w:t>
      </w:r>
      <w:proofErr w:type="spellStart"/>
      <w:r>
        <w:t>analyse</w:t>
      </w:r>
      <w:proofErr w:type="spellEnd"/>
      <w:r>
        <w:t xml:space="preserve"> to identify bat flight activity” </w:t>
      </w:r>
    </w:p>
  </w:comment>
  <w:comment w:id="34" w:author="tbeleyur" w:date="2021-01-17T15:31:00Z" w:initials="t">
    <w:p w14:paraId="2EA4EC61" w14:textId="77777777" w:rsidR="006D0DC3" w:rsidRDefault="006D0DC3">
      <w:pPr>
        <w:pStyle w:val="CommentText"/>
      </w:pPr>
      <w:r>
        <w:rPr>
          <w:rStyle w:val="CommentReference"/>
        </w:rPr>
        <w:annotationRef/>
      </w:r>
      <w:r>
        <w:t>We did actually count the real number of bats – and only later switch to ‘single’ and ‘multi</w:t>
      </w:r>
      <w:proofErr w:type="gramStart"/>
      <w:r>
        <w:t>’ .</w:t>
      </w:r>
      <w:proofErr w:type="gramEnd"/>
      <w:r>
        <w:t xml:space="preserve"> </w:t>
      </w:r>
    </w:p>
    <w:p w14:paraId="7906C41A" w14:textId="77777777" w:rsidR="006D0DC3" w:rsidRDefault="006D0DC3">
      <w:pPr>
        <w:pStyle w:val="CommentText"/>
      </w:pPr>
    </w:p>
    <w:p w14:paraId="1655FA8A" w14:textId="4CDB8AB2" w:rsidR="006D0DC3" w:rsidRDefault="006D0DC3">
      <w:pPr>
        <w:pStyle w:val="CommentText"/>
      </w:pPr>
      <w:r>
        <w:t xml:space="preserve">The only reason we switched was statistical. Since we were counting the actual number of bats – the more ‘complex’ video sequences were left out. </w:t>
      </w:r>
    </w:p>
  </w:comment>
  <w:comment w:id="35" w:author="hgoerlitz" w:date="2021-01-15T16:51:00Z" w:initials="hg">
    <w:p w14:paraId="67DFA810" w14:textId="77777777" w:rsidR="004963BF" w:rsidRDefault="004963BF">
      <w:pPr>
        <w:pStyle w:val="CommentText"/>
      </w:pPr>
      <w:r>
        <w:rPr>
          <w:rStyle w:val="CommentReference"/>
        </w:rPr>
        <w:annotationRef/>
      </w:r>
      <w:r>
        <w:t xml:space="preserve">Not clear. </w:t>
      </w:r>
    </w:p>
    <w:p w14:paraId="124D449C" w14:textId="22750452" w:rsidR="004963BF" w:rsidRDefault="004963BF">
      <w:pPr>
        <w:pStyle w:val="CommentText"/>
      </w:pPr>
      <w:proofErr w:type="spellStart"/>
      <w:r>
        <w:t>Atually</w:t>
      </w:r>
      <w:proofErr w:type="spellEnd"/>
      <w:r>
        <w:t xml:space="preserve">, as we do not separate between different multi-bat-contexts (i.e., 2 bats, 3 bats, </w:t>
      </w:r>
      <w:proofErr w:type="spellStart"/>
      <w:r>
        <w:t>etc</w:t>
      </w:r>
      <w:proofErr w:type="spellEnd"/>
      <w:r>
        <w:t>), we should make this explicit here. I.e.: don’t say that we noted the number of bats per bat flight activity, but say that we ‘identified bat flight activity as single bat (CRITERION) or multi-bat (i.e., at least two bats observed based on CRITERION)”</w:t>
      </w:r>
    </w:p>
  </w:comment>
  <w:comment w:id="36" w:author="tbeleyur" w:date="2021-01-17T15:34:00Z" w:initials="t">
    <w:p w14:paraId="4A40EBB8" w14:textId="70C584AE" w:rsidR="004F0BEA" w:rsidRDefault="004F0BEA">
      <w:pPr>
        <w:pStyle w:val="CommentText"/>
      </w:pPr>
      <w:r>
        <w:rPr>
          <w:rStyle w:val="CommentReference"/>
        </w:rPr>
        <w:annotationRef/>
      </w:r>
      <w:r>
        <w:t>Same as above</w:t>
      </w:r>
    </w:p>
  </w:comment>
  <w:comment w:id="50" w:author="hgoerlitz" w:date="2021-01-15T17:09:00Z" w:initials="hg">
    <w:p w14:paraId="7BC39D6C" w14:textId="037D5987" w:rsidR="004963BF" w:rsidRDefault="004963BF">
      <w:pPr>
        <w:pStyle w:val="CommentText"/>
      </w:pPr>
      <w:r>
        <w:rPr>
          <w:rStyle w:val="CommentReference"/>
        </w:rPr>
        <w:annotationRef/>
      </w:r>
      <w:r>
        <w:t>“rate of frequency change”</w:t>
      </w:r>
    </w:p>
  </w:comment>
  <w:comment w:id="51" w:author="tbeleyur" w:date="2021-01-17T15:46:00Z" w:initials="t">
    <w:p w14:paraId="3EBEC033" w14:textId="7EA7A39E" w:rsidR="00561DE3" w:rsidRDefault="00561DE3">
      <w:pPr>
        <w:pStyle w:val="CommentText"/>
      </w:pPr>
      <w:r>
        <w:rPr>
          <w:rStyle w:val="CommentReference"/>
        </w:rPr>
        <w:annotationRef/>
      </w:r>
      <w:r>
        <w:t xml:space="preserve">True. The </w:t>
      </w:r>
      <w:r w:rsidR="007E03D5">
        <w:t>frequency change/</w:t>
      </w:r>
      <w:proofErr w:type="gramStart"/>
      <w:r w:rsidR="007E03D5">
        <w:t>time</w:t>
      </w:r>
      <w:r w:rsidR="007E03D5">
        <w:t xml:space="preserve"> </w:t>
      </w:r>
      <w:r>
        <w:t xml:space="preserve"> was</w:t>
      </w:r>
      <w:proofErr w:type="gramEnd"/>
      <w:r>
        <w:t xml:space="preserve"> kHz/</w:t>
      </w:r>
      <w:proofErr w:type="spellStart"/>
      <w:r>
        <w:t>ms</w:t>
      </w:r>
      <w:proofErr w:type="spellEnd"/>
      <w:r>
        <w:t xml:space="preserve"> change  </w:t>
      </w:r>
    </w:p>
  </w:comment>
  <w:comment w:id="58" w:author="hgoerlitz" w:date="2021-01-15T17:17:00Z" w:initials="hg">
    <w:p w14:paraId="7DA81226" w14:textId="2DD39DE1" w:rsidR="004963BF" w:rsidRDefault="004963BF">
      <w:pPr>
        <w:pStyle w:val="CommentText"/>
      </w:pPr>
      <w:r>
        <w:rPr>
          <w:rStyle w:val="CommentReference"/>
        </w:rPr>
        <w:annotationRef/>
      </w:r>
      <w:r>
        <w:t xml:space="preserve">I would prefer this term. Also note that you mix “window </w:t>
      </w:r>
      <w:proofErr w:type="spellStart"/>
      <w:r>
        <w:t>measurments</w:t>
      </w:r>
      <w:proofErr w:type="spellEnd"/>
      <w:r>
        <w:t>” and “window analysis”. I would only use “windowed call analysis” (in contrast to individual call analysis. Note that ‘analysis’ is the process that you perform, while ‘measurements’ are the result of that process.</w:t>
      </w:r>
    </w:p>
  </w:comment>
  <w:comment w:id="97" w:author="hgoerlitz" w:date="2021-01-09T17:26:00Z" w:initials="hg">
    <w:p w14:paraId="6171A141" w14:textId="77777777" w:rsidR="004963BF" w:rsidRDefault="004963BF">
      <w:pPr>
        <w:pStyle w:val="CommentText"/>
      </w:pPr>
      <w:r>
        <w:rPr>
          <w:rStyle w:val="CommentReference"/>
        </w:rPr>
        <w:annotationRef/>
      </w:r>
      <w:r>
        <w:t xml:space="preserve">That’s too short. You have a </w:t>
      </w:r>
      <w:proofErr w:type="gramStart"/>
      <w:r>
        <w:t>multiple measurements of the range</w:t>
      </w:r>
      <w:proofErr w:type="gramEnd"/>
      <w:r>
        <w:t xml:space="preserve"> in single bat, in </w:t>
      </w:r>
      <w:proofErr w:type="spellStart"/>
      <w:r>
        <w:t>mutli</w:t>
      </w:r>
      <w:proofErr w:type="spellEnd"/>
      <w:r>
        <w:t>-bat, and in virtual-</w:t>
      </w:r>
      <w:proofErr w:type="spellStart"/>
      <w:r>
        <w:t>mult</w:t>
      </w:r>
      <w:proofErr w:type="spellEnd"/>
      <w:r>
        <w:t xml:space="preserve">-bat conditions. </w:t>
      </w:r>
    </w:p>
    <w:p w14:paraId="2426E2FC" w14:textId="5DE45CE0" w:rsidR="004963BF" w:rsidRDefault="004963BF">
      <w:pPr>
        <w:pStyle w:val="CommentText"/>
      </w:pPr>
      <w:r>
        <w:t xml:space="preserve">How did you then proceed (= step 2 </w:t>
      </w:r>
      <w:proofErr w:type="gramStart"/>
      <w:r>
        <w:t>here).</w:t>
      </w:r>
      <w:proofErr w:type="gramEnd"/>
      <w:r>
        <w:t xml:space="preserve"> You directly say that you calculated the MEDIAN of the difference BETWEEN those conditions. Does this mean that you FIRST calculated the median for each of those three conditions, and then the difference of those medians? Not clear, extend.</w:t>
      </w:r>
    </w:p>
    <w:p w14:paraId="1CCBF663" w14:textId="57B7F4DA" w:rsidR="004963BF" w:rsidRDefault="004963BF">
      <w:pPr>
        <w:pStyle w:val="CommentText"/>
      </w:pPr>
    </w:p>
    <w:p w14:paraId="47393493" w14:textId="296FE688" w:rsidR="004963BF" w:rsidRDefault="004963BF">
      <w:pPr>
        <w:pStyle w:val="CommentText"/>
      </w:pPr>
      <w:r>
        <w:t xml:space="preserve">Also, extend the </w:t>
      </w:r>
      <w:proofErr w:type="spellStart"/>
      <w:r>
        <w:t>permuationt</w:t>
      </w:r>
      <w:proofErr w:type="spellEnd"/>
      <w:r>
        <w:t xml:space="preserve"> test – what did you permute? (If you did calculate the median as I suggest above, then there is nothing to permute. I suspect you did it differently.)</w:t>
      </w:r>
    </w:p>
    <w:p w14:paraId="7E9FB95E" w14:textId="02DEB2F8" w:rsidR="004963BF" w:rsidRDefault="004963BF">
      <w:pPr>
        <w:pStyle w:val="CommentText"/>
      </w:pPr>
    </w:p>
  </w:comment>
  <w:comment w:id="98" w:author="tbeleyur" w:date="2021-01-11T23:49:00Z" w:initials="t">
    <w:p w14:paraId="575C9E65" w14:textId="77777777" w:rsidR="004963BF" w:rsidRDefault="004963BF">
      <w:pPr>
        <w:pStyle w:val="CommentText"/>
      </w:pPr>
      <w:r>
        <w:rPr>
          <w:rStyle w:val="CommentReference"/>
        </w:rPr>
        <w:annotationRef/>
      </w:r>
      <w:r>
        <w:t xml:space="preserve">Not sure I understood this point as I’m wondering how to clarify the two technical terms used: median difference and permutation test. </w:t>
      </w:r>
    </w:p>
    <w:p w14:paraId="78FD2B73" w14:textId="77777777" w:rsidR="004963BF" w:rsidRDefault="004963BF">
      <w:pPr>
        <w:pStyle w:val="CommentText"/>
      </w:pPr>
    </w:p>
    <w:p w14:paraId="1017AFA9" w14:textId="17357604" w:rsidR="004963BF" w:rsidRDefault="004963BF">
      <w:pPr>
        <w:pStyle w:val="CommentText"/>
      </w:pPr>
      <w:r>
        <w:t>Have added a sequence if it helps clarify. Essentially there are 3 groups (</w:t>
      </w:r>
      <w:proofErr w:type="gramStart"/>
      <w:r>
        <w:t>A,B</w:t>
      </w:r>
      <w:proofErr w:type="gramEnd"/>
      <w:r>
        <w:t>,C), and two comparisons (A-C, B-C).</w:t>
      </w:r>
    </w:p>
    <w:p w14:paraId="4BFE7992" w14:textId="77777777" w:rsidR="004963BF" w:rsidRDefault="004963BF">
      <w:pPr>
        <w:pStyle w:val="CommentText"/>
      </w:pPr>
    </w:p>
    <w:p w14:paraId="7FADEBA5" w14:textId="77777777" w:rsidR="004963BF" w:rsidRDefault="004963BF">
      <w:pPr>
        <w:pStyle w:val="CommentText"/>
      </w:pPr>
      <w:r>
        <w:t>The median difference is a fairly standard term I’d thought</w:t>
      </w:r>
      <w:proofErr w:type="gramStart"/>
      <w:r>
        <w:t xml:space="preserve"> ..</w:t>
      </w:r>
      <w:proofErr w:type="gramEnd"/>
      <w:r>
        <w:t>the alternative is difference of medians – which is a bit wordy?</w:t>
      </w:r>
    </w:p>
    <w:p w14:paraId="092AF7C0" w14:textId="77777777" w:rsidR="004963BF" w:rsidRDefault="004963BF">
      <w:pPr>
        <w:pStyle w:val="CommentText"/>
      </w:pPr>
    </w:p>
    <w:p w14:paraId="7A379532" w14:textId="0B5DFF8B" w:rsidR="004963BF" w:rsidRDefault="004963BF">
      <w:pPr>
        <w:pStyle w:val="CommentText"/>
      </w:pPr>
      <w:r>
        <w:t>The permutation test essentially involved repeatedly shuffling the data points between the conditions and calculating the median difference. The p-value is the proportion of shuffles that generated median differences that were &gt;= than the observed median difference.</w:t>
      </w:r>
    </w:p>
  </w:comment>
  <w:comment w:id="105" w:author="hgoerlitz" w:date="2021-01-15T17:26:00Z" w:initials="hg">
    <w:p w14:paraId="773D69EC" w14:textId="320F8279" w:rsidR="004963BF" w:rsidRDefault="004963BF">
      <w:pPr>
        <w:pStyle w:val="CommentText"/>
      </w:pPr>
      <w:r>
        <w:rPr>
          <w:rStyle w:val="CommentReference"/>
        </w:rPr>
        <w:annotationRef/>
      </w:r>
      <w:r>
        <w:t>What is this? Extend</w:t>
      </w:r>
    </w:p>
  </w:comment>
  <w:comment w:id="106" w:author="tbeleyur" w:date="2021-01-17T16:14:00Z" w:initials="t">
    <w:p w14:paraId="16C3B502" w14:textId="623C2D3A" w:rsidR="00E01C37" w:rsidRDefault="00E01C37">
      <w:pPr>
        <w:pStyle w:val="CommentText"/>
      </w:pPr>
      <w:r>
        <w:rPr>
          <w:rStyle w:val="CommentReference"/>
        </w:rPr>
        <w:annotationRef/>
      </w:r>
      <w:r>
        <w:t xml:space="preserve">Added short description. </w:t>
      </w:r>
    </w:p>
  </w:comment>
  <w:comment w:id="122" w:author="hgoerlitz" w:date="2021-01-15T17:30:00Z" w:initials="hg">
    <w:p w14:paraId="5F09688B" w14:textId="77777777" w:rsidR="004963BF" w:rsidRDefault="004963BF">
      <w:pPr>
        <w:pStyle w:val="CommentText"/>
      </w:pPr>
      <w:r>
        <w:rPr>
          <w:rStyle w:val="CommentReference"/>
        </w:rPr>
        <w:annotationRef/>
      </w:r>
      <w:r>
        <w:t>Could be deleted, so that the “(STATS)” bracket directly follows after “bat conditions”.</w:t>
      </w:r>
    </w:p>
    <w:p w14:paraId="207C7A16" w14:textId="77777777" w:rsidR="004963BF" w:rsidRDefault="004963BF">
      <w:pPr>
        <w:pStyle w:val="CommentText"/>
      </w:pPr>
    </w:p>
    <w:p w14:paraId="1ABD33FF" w14:textId="77777777" w:rsidR="004963BF" w:rsidRDefault="004963BF">
      <w:pPr>
        <w:pStyle w:val="CommentText"/>
      </w:pPr>
      <w:r>
        <w:t>Am now wondering why after this sentence, you select a few of the remaining parameters (</w:t>
      </w:r>
      <w:proofErr w:type="spellStart"/>
      <w:r>
        <w:t>iFM</w:t>
      </w:r>
      <w:proofErr w:type="spellEnd"/>
      <w:r>
        <w:t xml:space="preserve"> dur, </w:t>
      </w:r>
      <w:proofErr w:type="spellStart"/>
      <w:r>
        <w:t>tFM</w:t>
      </w:r>
      <w:proofErr w:type="spellEnd"/>
      <w:r>
        <w:t xml:space="preserve"> dur, FM BW) and basically say the same, i.e., overlapping ranges and non-significantly different median differences.</w:t>
      </w:r>
    </w:p>
    <w:p w14:paraId="4716B5DE" w14:textId="79551476" w:rsidR="004963BF" w:rsidRDefault="004963BF">
      <w:pPr>
        <w:pStyle w:val="CommentText"/>
      </w:pPr>
      <w:r>
        <w:t xml:space="preserve">Why did you </w:t>
      </w:r>
      <w:proofErr w:type="gramStart"/>
      <w:r>
        <w:t>chose</w:t>
      </w:r>
      <w:proofErr w:type="gramEnd"/>
      <w:r>
        <w:t xml:space="preserve"> those? Just as examples – then say so (but why reporting those examples?) Or do you have a specific interest in those, e.g., based on a hypothesis? Also say so.</w:t>
      </w:r>
    </w:p>
  </w:comment>
  <w:comment w:id="123" w:author="tbeleyur" w:date="2021-01-17T16:24:00Z" w:initials="t">
    <w:p w14:paraId="16EFE6DC" w14:textId="72EF8023" w:rsidR="006C1C55" w:rsidRDefault="006C1C55">
      <w:pPr>
        <w:pStyle w:val="CommentText"/>
      </w:pPr>
      <w:r>
        <w:rPr>
          <w:rStyle w:val="CommentReference"/>
        </w:rPr>
        <w:annotationRef/>
      </w:r>
      <w:r>
        <w:t>Select variables with motivation reported.</w:t>
      </w:r>
    </w:p>
  </w:comment>
  <w:comment w:id="145" w:author="hgoerlitz" w:date="2021-01-15T17:34:00Z" w:initials="hg">
    <w:p w14:paraId="5D4A2D06" w14:textId="3B6CF60F" w:rsidR="004963BF" w:rsidRDefault="004963BF">
      <w:pPr>
        <w:pStyle w:val="CommentText"/>
      </w:pPr>
      <w:r>
        <w:rPr>
          <w:rStyle w:val="CommentReference"/>
        </w:rPr>
        <w:annotationRef/>
      </w:r>
      <w:r>
        <w:t>Here you contradict your initial statement that the whole dataset broadly matches the clustered and isolated subsets, which is then confirmed by the specific values that you report. You need to clarify why you arrive at those opposing conclusions. Or change conclusions…</w:t>
      </w:r>
    </w:p>
  </w:comment>
  <w:comment w:id="146" w:author="tbeleyur" w:date="2021-01-17T16:50:00Z" w:initials="t">
    <w:p w14:paraId="6A1A6003" w14:textId="4C0C1540" w:rsidR="00505075" w:rsidRDefault="00505075">
      <w:pPr>
        <w:pStyle w:val="CommentText"/>
      </w:pPr>
      <w:r>
        <w:rPr>
          <w:rStyle w:val="CommentReference"/>
        </w:rPr>
        <w:annotationRef/>
      </w:r>
      <w:r>
        <w:t>Changed ‘broadly’ to a bit more agnostic/pessimistic ‘somewhat’</w:t>
      </w:r>
    </w:p>
  </w:comment>
  <w:comment w:id="164" w:author="hgoerlitz" w:date="2021-01-15T17:43:00Z" w:initials="hg">
    <w:p w14:paraId="2BC1B9AC" w14:textId="4413AE67" w:rsidR="004963BF" w:rsidRDefault="004963BF">
      <w:pPr>
        <w:pStyle w:val="CommentText"/>
      </w:pPr>
      <w:r>
        <w:rPr>
          <w:rStyle w:val="CommentReference"/>
        </w:rPr>
        <w:annotationRef/>
      </w:r>
      <w:r>
        <w:t>Performs better to achieve which goal? To separate WHICH components (for HDC calls only, Or also other calls?) Provide a bit more detail.</w:t>
      </w:r>
    </w:p>
  </w:comment>
  <w:comment w:id="171" w:author="hgoerlitz" w:date="2021-01-15T17:55:00Z" w:initials="hg">
    <w:p w14:paraId="126B1D7E" w14:textId="77777777" w:rsidR="004963BF" w:rsidRDefault="004963BF">
      <w:pPr>
        <w:pStyle w:val="CommentText"/>
      </w:pPr>
      <w:r>
        <w:rPr>
          <w:rStyle w:val="CommentReference"/>
        </w:rPr>
        <w:annotationRef/>
      </w:r>
      <w:r>
        <w:t xml:space="preserve">Here, the text </w:t>
      </w:r>
      <w:proofErr w:type="spellStart"/>
      <w:proofErr w:type="gramStart"/>
      <w:r>
        <w:t>looses</w:t>
      </w:r>
      <w:proofErr w:type="spellEnd"/>
      <w:proofErr w:type="gramEnd"/>
      <w:r>
        <w:t xml:space="preserve"> some focus. Maybe move the </w:t>
      </w:r>
      <w:proofErr w:type="spellStart"/>
      <w:r>
        <w:t>expectaitons</w:t>
      </w:r>
      <w:proofErr w:type="spellEnd"/>
      <w:r>
        <w:t xml:space="preserve"> up to after the first sentence, where you introduce the expectations.</w:t>
      </w:r>
    </w:p>
    <w:p w14:paraId="517B6294" w14:textId="77777777" w:rsidR="004963BF" w:rsidRDefault="004963BF">
      <w:pPr>
        <w:pStyle w:val="CommentText"/>
      </w:pPr>
    </w:p>
    <w:p w14:paraId="7756EF42" w14:textId="77777777" w:rsidR="004963BF" w:rsidRDefault="004963BF">
      <w:pPr>
        <w:pStyle w:val="CommentText"/>
      </w:pPr>
      <w:r>
        <w:t xml:space="preserve">Use ‘highlights’ / “notifiers’ at the start of the sentences (“In the individual call analysis, we found…” / In the windowed call </w:t>
      </w:r>
      <w:proofErr w:type="gramStart"/>
      <w:r>
        <w:t>analysis,…</w:t>
      </w:r>
      <w:proofErr w:type="gramEnd"/>
      <w:r>
        <w:t xml:space="preserve">”, “For CF-frequencies,…” “For dominant </w:t>
      </w:r>
      <w:proofErr w:type="gramStart"/>
      <w:r>
        <w:t>frequencies,…</w:t>
      </w:r>
      <w:proofErr w:type="gramEnd"/>
      <w:r>
        <w:t>”) to prime the reader directly onto the key point that is coming. This also helps to separate different sentences and the information in it.</w:t>
      </w:r>
    </w:p>
    <w:p w14:paraId="4CCEC876" w14:textId="77777777" w:rsidR="004963BF" w:rsidRDefault="004963BF">
      <w:pPr>
        <w:pStyle w:val="CommentText"/>
      </w:pPr>
      <w:r>
        <w:t xml:space="preserve">Also use phrases like “In contrast”, Likewise, </w:t>
      </w:r>
      <w:proofErr w:type="gramStart"/>
      <w:r>
        <w:t>However</w:t>
      </w:r>
      <w:proofErr w:type="gramEnd"/>
      <w:r>
        <w:t>” at the start of sentences to connect statements in a quantifying way.</w:t>
      </w:r>
    </w:p>
    <w:p w14:paraId="2E60F6B1" w14:textId="77777777" w:rsidR="004963BF" w:rsidRDefault="004963BF">
      <w:pPr>
        <w:pStyle w:val="CommentText"/>
      </w:pPr>
    </w:p>
    <w:p w14:paraId="23D311A4" w14:textId="0A117A61" w:rsidR="004963BF" w:rsidRDefault="004963BF">
      <w:pPr>
        <w:pStyle w:val="CommentText"/>
      </w:pPr>
      <w:r>
        <w:t>This whole paragraph could need a bit more structure and be more concise.</w:t>
      </w:r>
    </w:p>
  </w:comment>
  <w:comment w:id="177" w:author="hgoerlitz" w:date="2021-01-15T17:58:00Z" w:initials="hg">
    <w:p w14:paraId="7A9F1D1A" w14:textId="1E75CE3B" w:rsidR="004963BF" w:rsidRDefault="004963BF">
      <w:pPr>
        <w:pStyle w:val="CommentText"/>
      </w:pPr>
      <w:r>
        <w:rPr>
          <w:rStyle w:val="CommentReference"/>
        </w:rPr>
        <w:annotationRef/>
      </w:r>
      <w:r>
        <w:t>That is a result. Totally fine to repeat it. But was it mentioned in the same way in the results? It should.</w:t>
      </w:r>
    </w:p>
    <w:p w14:paraId="544D2BAC" w14:textId="77777777" w:rsidR="004963BF" w:rsidRDefault="004963BF">
      <w:pPr>
        <w:pStyle w:val="CommentText"/>
      </w:pPr>
    </w:p>
    <w:p w14:paraId="14833615" w14:textId="687D0BFE" w:rsidR="004963BF" w:rsidRDefault="004963BF">
      <w:pPr>
        <w:pStyle w:val="CommentText"/>
      </w:pPr>
      <w:r>
        <w:t>Here, try to summarize those key results in less words. Do this first. Then follow this by your take on what those result s mean.</w:t>
      </w:r>
    </w:p>
  </w:comment>
  <w:comment w:id="183" w:author="hgoerlitz" w:date="2021-01-15T18:00:00Z" w:initials="hg">
    <w:p w14:paraId="5B909FF2" w14:textId="739FE8A9" w:rsidR="004963BF" w:rsidRDefault="004963BF">
      <w:pPr>
        <w:pStyle w:val="CommentText"/>
      </w:pPr>
      <w:r>
        <w:rPr>
          <w:rStyle w:val="CommentReference"/>
        </w:rPr>
        <w:annotationRef/>
      </w:r>
      <w:r>
        <w:t>Yes, that’s what I mean by a notifier at the start of the sentence. That directly indicates that something new is coming, and tells me what that new thing is.</w:t>
      </w:r>
    </w:p>
  </w:comment>
  <w:comment w:id="185" w:author="hgoerlitz" w:date="2021-01-15T18:05:00Z" w:initials="hg">
    <w:p w14:paraId="59C94DB6" w14:textId="7C9426C8" w:rsidR="004963BF" w:rsidRDefault="004963BF">
      <w:pPr>
        <w:pStyle w:val="CommentText"/>
      </w:pPr>
      <w:r>
        <w:rPr>
          <w:rStyle w:val="CommentReference"/>
        </w:rPr>
        <w:annotationRef/>
      </w:r>
      <w:r>
        <w:t>Well, yes – but the distribution is much less right-tailed for multi-bat situations – check out the upper quartile and top whisker. Not sure whether we have a basis to argue this way.</w:t>
      </w:r>
    </w:p>
  </w:comment>
  <w:comment w:id="293" w:author="hgoerlitz" w:date="2021-01-15T18:55:00Z" w:initials="hg">
    <w:p w14:paraId="7E3DE50E" w14:textId="115DAB4F" w:rsidR="004963BF" w:rsidRDefault="004963BF">
      <w:pPr>
        <w:pStyle w:val="CommentText"/>
      </w:pPr>
      <w:r>
        <w:rPr>
          <w:rStyle w:val="CommentReference"/>
        </w:rPr>
        <w:annotationRef/>
      </w:r>
      <w:r>
        <w:t>See previous version – spherical spreading is not directly the point, I think, but logarithmic addition. Not very easy to understand.</w:t>
      </w:r>
    </w:p>
  </w:comment>
  <w:comment w:id="294" w:author="tbeleyur" w:date="2021-01-17T18:55:00Z" w:initials="t">
    <w:p w14:paraId="7642251D" w14:textId="7E19C8B4" w:rsidR="00A15803" w:rsidRDefault="00A15803">
      <w:pPr>
        <w:pStyle w:val="CommentText"/>
      </w:pPr>
      <w:r>
        <w:rPr>
          <w:rStyle w:val="CommentReference"/>
        </w:rPr>
        <w:annotationRef/>
      </w:r>
      <w:r w:rsidR="00612061">
        <w:t xml:space="preserve">I’m evidently not getting something </w:t>
      </w:r>
      <w:proofErr w:type="gramStart"/>
      <w:r w:rsidR="00612061">
        <w:t>here :p</w:t>
      </w:r>
      <w:proofErr w:type="gramEnd"/>
      <w:r w:rsidR="00612061">
        <w:t xml:space="preserve"> Will need to clarify over phone/in-person. Leaving as is for now.</w:t>
      </w:r>
    </w:p>
  </w:comment>
  <w:comment w:id="301" w:author="hgoerlitz" w:date="2021-01-13T17:05:00Z" w:initials="hg">
    <w:p w14:paraId="08E5CF44" w14:textId="77777777" w:rsidR="004963BF" w:rsidRDefault="004963BF">
      <w:pPr>
        <w:pStyle w:val="CommentText"/>
      </w:pPr>
      <w:r>
        <w:rPr>
          <w:rStyle w:val="CommentReference"/>
        </w:rPr>
        <w:annotationRef/>
      </w:r>
      <w:r>
        <w:t>Why? This whole part is not very clear. Do you refer here to logarithmic adding? I.e., 80 dB + 70 dB is not 75 dB, but much less? Do you mean this by ‘the nearest bat dominates’? But this is not directly an effect of spherical spreading, but of log addition. Spherical spreading simply causes the difference in received levels.</w:t>
      </w:r>
    </w:p>
    <w:p w14:paraId="71CF36BD" w14:textId="77777777" w:rsidR="004963BF" w:rsidRDefault="004963BF">
      <w:pPr>
        <w:pStyle w:val="CommentText"/>
      </w:pPr>
    </w:p>
    <w:p w14:paraId="3B1D2958" w14:textId="77777777" w:rsidR="004963BF" w:rsidRDefault="004963BF">
      <w:pPr>
        <w:pStyle w:val="CommentText"/>
      </w:pPr>
    </w:p>
    <w:p w14:paraId="3F255C41" w14:textId="77D0C412" w:rsidR="004963BF" w:rsidRDefault="004963BF">
      <w:pPr>
        <w:pStyle w:val="CommentText"/>
      </w:pPr>
      <w:r>
        <w:t xml:space="preserve">This part could also need more structure and short sentences. </w:t>
      </w:r>
    </w:p>
  </w:comment>
  <w:comment w:id="300" w:author="tbeleyur" w:date="2021-01-14T19:32:00Z" w:initials="t">
    <w:p w14:paraId="10518FFD" w14:textId="0D887943" w:rsidR="004963BF" w:rsidRDefault="004963BF">
      <w:pPr>
        <w:pStyle w:val="CommentText"/>
      </w:pPr>
      <w:r>
        <w:rPr>
          <w:rStyle w:val="CommentReference"/>
        </w:rPr>
        <w:annotationRef/>
      </w:r>
      <w:r>
        <w:t xml:space="preserve">‘…but of log addition’ – this is a mathematical choice, which reflects the physical mechanism behind it. With two spherical spreading sources, the one nearest to the mic will still have a disproportionate role of the summed level. </w:t>
      </w:r>
      <w:proofErr w:type="spellStart"/>
      <w:r>
        <w:t>eg.</w:t>
      </w:r>
      <w:proofErr w:type="spellEnd"/>
      <w:r>
        <w:t xml:space="preserve"> Even if we were to do the ‘add’ sound levels in the linear </w:t>
      </w:r>
      <w:proofErr w:type="gramStart"/>
      <w:r>
        <w:t>scale  the</w:t>
      </w:r>
      <w:proofErr w:type="gramEnd"/>
      <w:r>
        <w:t xml:space="preserve"> ‘nearest-bat’ effect would still hold right?</w:t>
      </w:r>
    </w:p>
    <w:p w14:paraId="47A0BFB4" w14:textId="22028346" w:rsidR="004963BF" w:rsidRDefault="004963BF">
      <w:pPr>
        <w:pStyle w:val="CommentText"/>
      </w:pPr>
      <w:proofErr w:type="spellStart"/>
      <w:r>
        <w:t>Eg.</w:t>
      </w:r>
      <w:proofErr w:type="spellEnd"/>
      <w:r>
        <w:t xml:space="preserve"> 10^5 + 10^2 ~ 10~5</w:t>
      </w:r>
    </w:p>
    <w:p w14:paraId="5572D996" w14:textId="73227D99" w:rsidR="004963BF" w:rsidRDefault="004963BF">
      <w:pPr>
        <w:pStyle w:val="CommentText"/>
      </w:pPr>
      <w:r>
        <w:t>, which in dB terms is again:</w:t>
      </w:r>
    </w:p>
    <w:p w14:paraId="35F45609" w14:textId="0CEAEF4D" w:rsidR="004963BF" w:rsidRDefault="004963BF">
      <w:pPr>
        <w:pStyle w:val="CommentText"/>
      </w:pPr>
      <w:r>
        <w:t>20log10(10^5+10^2) ~ 20log10(10^5)</w:t>
      </w:r>
    </w:p>
    <w:p w14:paraId="2BEB0789" w14:textId="728CCCD6" w:rsidR="004963BF" w:rsidRDefault="004963BF">
      <w:pPr>
        <w:pStyle w:val="CommentText"/>
      </w:pPr>
    </w:p>
    <w:p w14:paraId="1E9B252E" w14:textId="358C93C4" w:rsidR="004963BF" w:rsidRDefault="004963BF">
      <w:pPr>
        <w:pStyle w:val="CommentText"/>
      </w:pPr>
      <w:r>
        <w:t>I exaggerate here, by creating a situation with 3 orders of difference just to convey the idea.</w:t>
      </w:r>
    </w:p>
    <w:p w14:paraId="5197CF30" w14:textId="574F50AE" w:rsidR="004963BF" w:rsidRDefault="004963BF">
      <w:pPr>
        <w:pStyle w:val="CommentText"/>
      </w:pPr>
    </w:p>
    <w:p w14:paraId="18D70778" w14:textId="567E4141" w:rsidR="004963BF" w:rsidRDefault="004963BF">
      <w:pPr>
        <w:pStyle w:val="CommentText"/>
      </w:pPr>
      <w:r>
        <w:t xml:space="preserve">I also later realized for close distance like 0.5-1m, this ‘inequality’ is not so large…and it may not play as strong a role as I’d imagined before. </w:t>
      </w:r>
    </w:p>
    <w:p w14:paraId="449A2FE2" w14:textId="6A2BBFB3" w:rsidR="004963BF" w:rsidRDefault="004963BF">
      <w:pPr>
        <w:pStyle w:val="CommentText"/>
      </w:pPr>
    </w:p>
    <w:p w14:paraId="2B6624A0" w14:textId="0712888A" w:rsidR="004963BF" w:rsidRDefault="004963BF">
      <w:pPr>
        <w:pStyle w:val="CommentText"/>
      </w:pPr>
      <w:r>
        <w:t>Another potential reason we see similarity in call levels, is that even when there are overlapping calls, the components may all be fainter off-axis captures.</w:t>
      </w:r>
    </w:p>
    <w:p w14:paraId="727DA044" w14:textId="240D9E1A" w:rsidR="004963BF" w:rsidRDefault="004963BF">
      <w:pPr>
        <w:pStyle w:val="CommentText"/>
      </w:pPr>
    </w:p>
  </w:comment>
  <w:comment w:id="303" w:author="hgoerlitz" w:date="2021-01-15T18:59:00Z" w:initials="hg">
    <w:p w14:paraId="1451E9FA" w14:textId="387D8D89" w:rsidR="004963BF" w:rsidRDefault="004963BF">
      <w:pPr>
        <w:pStyle w:val="CommentText"/>
      </w:pPr>
      <w:r>
        <w:rPr>
          <w:rStyle w:val="CommentReference"/>
        </w:rPr>
        <w:annotationRef/>
      </w:r>
      <w:r>
        <w:t xml:space="preserve">That feels were unrelated to the previous sentences and just </w:t>
      </w:r>
      <w:proofErr w:type="spellStart"/>
      <w:r>
        <w:t>sticked</w:t>
      </w:r>
      <w:proofErr w:type="spellEnd"/>
      <w:r>
        <w:t xml:space="preserve"> on</w:t>
      </w:r>
    </w:p>
  </w:comment>
  <w:comment w:id="304" w:author="tbeleyur" w:date="2021-01-17T19:05:00Z" w:initials="t">
    <w:p w14:paraId="530F5E47" w14:textId="15BB263D" w:rsidR="0036631F" w:rsidRDefault="0036631F">
      <w:pPr>
        <w:pStyle w:val="CommentText"/>
      </w:pPr>
      <w:r>
        <w:rPr>
          <w:rStyle w:val="CommentReference"/>
        </w:rPr>
        <w:annotationRef/>
      </w:r>
      <w:r>
        <w:t>Deleted to maintain flow.</w:t>
      </w:r>
    </w:p>
  </w:comment>
  <w:comment w:id="310" w:author="hgoerlitz" w:date="2021-01-15T19:00:00Z" w:initials="hg">
    <w:p w14:paraId="1194323B" w14:textId="4691A5F4" w:rsidR="004963BF" w:rsidRDefault="004963BF">
      <w:pPr>
        <w:pStyle w:val="CommentText"/>
      </w:pPr>
      <w:r>
        <w:rPr>
          <w:rStyle w:val="CommentReference"/>
        </w:rPr>
        <w:annotationRef/>
      </w:r>
      <w:r>
        <w:t xml:space="preserve">The fact </w:t>
      </w:r>
      <w:proofErr w:type="spellStart"/>
      <w:r>
        <w:t>hthat</w:t>
      </w:r>
      <w:proofErr w:type="spellEnd"/>
      <w:r>
        <w:t xml:space="preserve"> bats have exquisite control is not only true for experimental situations, so connection to next sentence is not very good.</w:t>
      </w:r>
    </w:p>
  </w:comment>
  <w:comment w:id="311" w:author="tbeleyur" w:date="2021-01-17T19:31:00Z" w:initials="t">
    <w:p w14:paraId="6BB431B0" w14:textId="01AB58EB" w:rsidR="006E3787" w:rsidRDefault="006E3787">
      <w:pPr>
        <w:pStyle w:val="CommentText"/>
      </w:pPr>
      <w:r>
        <w:rPr>
          <w:rStyle w:val="CommentReference"/>
        </w:rPr>
        <w:annotationRef/>
      </w:r>
      <w:r>
        <w:t>Altered ending.</w:t>
      </w:r>
    </w:p>
  </w:comment>
  <w:comment w:id="377" w:author="hgoerlitz" w:date="2021-01-13T15:30:00Z" w:initials="hg">
    <w:p w14:paraId="1A4716D3" w14:textId="2E697E38" w:rsidR="004963BF" w:rsidRDefault="004963BF">
      <w:pPr>
        <w:pStyle w:val="CommentText"/>
      </w:pPr>
      <w:r>
        <w:rPr>
          <w:rStyle w:val="CommentReference"/>
        </w:rPr>
        <w:annotationRef/>
      </w:r>
      <w:r>
        <w:t>Authors missing</w:t>
      </w:r>
    </w:p>
  </w:comment>
  <w:comment w:id="378" w:author="tbeleyur" w:date="2021-01-14T15:25:00Z" w:initials="t">
    <w:p w14:paraId="1A8E52F3" w14:textId="3D52E9C4" w:rsidR="004963BF" w:rsidRDefault="004963BF">
      <w:pPr>
        <w:pStyle w:val="CommentText"/>
      </w:pPr>
      <w:r>
        <w:rPr>
          <w:rStyle w:val="CommentReference"/>
        </w:rPr>
        <w:annotationRef/>
      </w:r>
      <w:r>
        <w:t xml:space="preserve">Will fix in markdown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F86E68" w15:done="0"/>
  <w15:commentEx w15:paraId="3E2B810F" w15:done="0"/>
  <w15:commentEx w15:paraId="20B4FA90" w15:paraIdParent="3E2B810F" w15:done="0"/>
  <w15:commentEx w15:paraId="7F084BAF" w15:done="0"/>
  <w15:commentEx w15:paraId="4E797860" w15:paraIdParent="7F084BAF" w15:done="0"/>
  <w15:commentEx w15:paraId="1F5AF809" w15:done="0"/>
  <w15:commentEx w15:paraId="382434AC" w15:paraIdParent="1F5AF809" w15:done="0"/>
  <w15:commentEx w15:paraId="4F8E43CE" w15:done="0"/>
  <w15:commentEx w15:paraId="70FD2872" w15:paraIdParent="4F8E43CE" w15:done="0"/>
  <w15:commentEx w15:paraId="3E620048" w15:done="0"/>
  <w15:commentEx w15:paraId="1655FA8A" w15:paraIdParent="3E620048" w15:done="0"/>
  <w15:commentEx w15:paraId="124D449C" w15:done="0"/>
  <w15:commentEx w15:paraId="4A40EBB8" w15:paraIdParent="124D449C" w15:done="0"/>
  <w15:commentEx w15:paraId="7BC39D6C" w15:done="0"/>
  <w15:commentEx w15:paraId="3EBEC033" w15:paraIdParent="7BC39D6C" w15:done="0"/>
  <w15:commentEx w15:paraId="7DA81226" w15:done="0"/>
  <w15:commentEx w15:paraId="7E9FB95E" w15:done="0"/>
  <w15:commentEx w15:paraId="7A379532" w15:paraIdParent="7E9FB95E" w15:done="0"/>
  <w15:commentEx w15:paraId="773D69EC" w15:done="0"/>
  <w15:commentEx w15:paraId="16C3B502" w15:paraIdParent="773D69EC" w15:done="0"/>
  <w15:commentEx w15:paraId="4716B5DE" w15:done="0"/>
  <w15:commentEx w15:paraId="16EFE6DC" w15:paraIdParent="4716B5DE" w15:done="0"/>
  <w15:commentEx w15:paraId="5D4A2D06" w15:done="0"/>
  <w15:commentEx w15:paraId="6A1A6003" w15:paraIdParent="5D4A2D06" w15:done="0"/>
  <w15:commentEx w15:paraId="2BC1B9AC" w15:done="0"/>
  <w15:commentEx w15:paraId="23D311A4" w15:done="0"/>
  <w15:commentEx w15:paraId="14833615" w15:done="0"/>
  <w15:commentEx w15:paraId="5B909FF2" w15:done="0"/>
  <w15:commentEx w15:paraId="59C94DB6" w15:done="0"/>
  <w15:commentEx w15:paraId="7E3DE50E" w15:done="0"/>
  <w15:commentEx w15:paraId="7642251D" w15:paraIdParent="7E3DE50E" w15:done="0"/>
  <w15:commentEx w15:paraId="3F255C41" w15:done="0"/>
  <w15:commentEx w15:paraId="727DA044" w15:paraIdParent="3F255C41" w15:done="0"/>
  <w15:commentEx w15:paraId="1451E9FA" w15:done="0"/>
  <w15:commentEx w15:paraId="530F5E47" w15:paraIdParent="1451E9FA" w15:done="0"/>
  <w15:commentEx w15:paraId="1194323B" w15:done="0"/>
  <w15:commentEx w15:paraId="6BB431B0" w15:paraIdParent="1194323B" w15:done="0"/>
  <w15:commentEx w15:paraId="1A4716D3" w15:done="0"/>
  <w15:commentEx w15:paraId="1A8E52F3" w15:paraIdParent="1A4716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86E68" w16cid:durableId="23AED3D0"/>
  <w16cid:commentId w16cid:paraId="3E2B810F" w16cid:durableId="23AC273C"/>
  <w16cid:commentId w16cid:paraId="20B4FA90" w16cid:durableId="23AED566"/>
  <w16cid:commentId w16cid:paraId="7F084BAF" w16cid:durableId="23AC2AE9"/>
  <w16cid:commentId w16cid:paraId="4E797860" w16cid:durableId="23AED5CD"/>
  <w16cid:commentId w16cid:paraId="1F5AF809" w16cid:durableId="23AC4471"/>
  <w16cid:commentId w16cid:paraId="382434AC" w16cid:durableId="23AED6C2"/>
  <w16cid:commentId w16cid:paraId="4F8E43CE" w16cid:durableId="23AC4516"/>
  <w16cid:commentId w16cid:paraId="70FD2872" w16cid:durableId="23AED612"/>
  <w16cid:commentId w16cid:paraId="3E620048" w16cid:durableId="23AC473C"/>
  <w16cid:commentId w16cid:paraId="1655FA8A" w16cid:durableId="23AED6EB"/>
  <w16cid:commentId w16cid:paraId="124D449C" w16cid:durableId="23AC4674"/>
  <w16cid:commentId w16cid:paraId="4A40EBB8" w16cid:durableId="23AED79A"/>
  <w16cid:commentId w16cid:paraId="7BC39D6C" w16cid:durableId="23AC4AB6"/>
  <w16cid:commentId w16cid:paraId="3EBEC033" w16cid:durableId="23AEDA73"/>
  <w16cid:commentId w16cid:paraId="7DA81226" w16cid:durableId="23AC4CC0"/>
  <w16cid:commentId w16cid:paraId="7E9FB95E" w16cid:durableId="23A465B8"/>
  <w16cid:commentId w16cid:paraId="7A379532" w16cid:durableId="23A7626D"/>
  <w16cid:commentId w16cid:paraId="773D69EC" w16cid:durableId="23AC4EAC"/>
  <w16cid:commentId w16cid:paraId="16C3B502" w16cid:durableId="23AEE0F8"/>
  <w16cid:commentId w16cid:paraId="4716B5DE" w16cid:durableId="23AC4FB0"/>
  <w16cid:commentId w16cid:paraId="16EFE6DC" w16cid:durableId="23AEE33B"/>
  <w16cid:commentId w16cid:paraId="5D4A2D06" w16cid:durableId="23AC5091"/>
  <w16cid:commentId w16cid:paraId="6A1A6003" w16cid:durableId="23AEE96D"/>
  <w16cid:commentId w16cid:paraId="2BC1B9AC" w16cid:durableId="23AC52DA"/>
  <w16cid:commentId w16cid:paraId="23D311A4" w16cid:durableId="23AC557A"/>
  <w16cid:commentId w16cid:paraId="14833615" w16cid:durableId="23AC565E"/>
  <w16cid:commentId w16cid:paraId="5B909FF2" w16cid:durableId="23AC56D8"/>
  <w16cid:commentId w16cid:paraId="59C94DB6" w16cid:durableId="23AC57E9"/>
  <w16cid:commentId w16cid:paraId="7E3DE50E" w16cid:durableId="23AC63BD"/>
  <w16cid:commentId w16cid:paraId="7642251D" w16cid:durableId="23AF069A"/>
  <w16cid:commentId w16cid:paraId="727DA044" w16cid:durableId="23AB1AC7"/>
  <w16cid:commentId w16cid:paraId="1451E9FA" w16cid:durableId="23AC648B"/>
  <w16cid:commentId w16cid:paraId="530F5E47" w16cid:durableId="23AF0902"/>
  <w16cid:commentId w16cid:paraId="1194323B" w16cid:durableId="23AC64B5"/>
  <w16cid:commentId w16cid:paraId="6BB431B0" w16cid:durableId="23AF0F0E"/>
  <w16cid:commentId w16cid:paraId="1A4716D3" w16cid:durableId="23A9907B"/>
  <w16cid:commentId w16cid:paraId="1A8E52F3" w16cid:durableId="23AAE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2BBE6" w14:textId="77777777" w:rsidR="00ED294E" w:rsidRDefault="00ED294E">
      <w:pPr>
        <w:spacing w:after="0"/>
      </w:pPr>
      <w:r>
        <w:separator/>
      </w:r>
    </w:p>
  </w:endnote>
  <w:endnote w:type="continuationSeparator" w:id="0">
    <w:p w14:paraId="22C4369F" w14:textId="77777777" w:rsidR="00ED294E" w:rsidRDefault="00ED29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853BD" w14:textId="77777777" w:rsidR="00ED294E" w:rsidRDefault="00ED294E">
      <w:r>
        <w:separator/>
      </w:r>
    </w:p>
  </w:footnote>
  <w:footnote w:type="continuationSeparator" w:id="0">
    <w:p w14:paraId="446EFDBB" w14:textId="77777777" w:rsidR="00ED294E" w:rsidRDefault="00ED2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E3E1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9"/>
    <w:multiLevelType w:val="singleLevel"/>
    <w:tmpl w:val="68201AD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172A8D"/>
    <w:multiLevelType w:val="hybridMultilevel"/>
    <w:tmpl w:val="870E98BA"/>
    <w:lvl w:ilvl="0" w:tplc="9ED26CC6">
      <w:start w:val="1"/>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7820F6"/>
    <w:multiLevelType w:val="hybridMultilevel"/>
    <w:tmpl w:val="987E8280"/>
    <w:lvl w:ilvl="0" w:tplc="2E18BFAA">
      <w:start w:val="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7D828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84624E"/>
    <w:multiLevelType w:val="hybridMultilevel"/>
    <w:tmpl w:val="A13E51E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7511B1"/>
    <w:multiLevelType w:val="hybridMultilevel"/>
    <w:tmpl w:val="021408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193A57"/>
    <w:multiLevelType w:val="hybridMultilevel"/>
    <w:tmpl w:val="A2FC13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5"/>
  </w:num>
  <w:num w:numId="6">
    <w:abstractNumId w:val="2"/>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goerlitz">
    <w15:presenceInfo w15:providerId="None" w15:userId="hgoerlitz"/>
  </w15:person>
  <w15:person w15:author="tbeleyur">
    <w15:presenceInfo w15:providerId="None" w15:userId="tbeley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7CF"/>
    <w:rsid w:val="00011C8B"/>
    <w:rsid w:val="00016CBC"/>
    <w:rsid w:val="000205B8"/>
    <w:rsid w:val="00021AA1"/>
    <w:rsid w:val="00021ADB"/>
    <w:rsid w:val="00021E37"/>
    <w:rsid w:val="00023CC1"/>
    <w:rsid w:val="0003321C"/>
    <w:rsid w:val="00033FCE"/>
    <w:rsid w:val="00040A65"/>
    <w:rsid w:val="00061891"/>
    <w:rsid w:val="000636A1"/>
    <w:rsid w:val="000637A0"/>
    <w:rsid w:val="00071FF1"/>
    <w:rsid w:val="00073B57"/>
    <w:rsid w:val="00084073"/>
    <w:rsid w:val="00086063"/>
    <w:rsid w:val="000A0DC3"/>
    <w:rsid w:val="000A4142"/>
    <w:rsid w:val="000B75B5"/>
    <w:rsid w:val="000B7B16"/>
    <w:rsid w:val="000C04D9"/>
    <w:rsid w:val="000C15C4"/>
    <w:rsid w:val="000C2F4D"/>
    <w:rsid w:val="000D215D"/>
    <w:rsid w:val="000D7064"/>
    <w:rsid w:val="000E1D93"/>
    <w:rsid w:val="000E418D"/>
    <w:rsid w:val="000E539E"/>
    <w:rsid w:val="000F3B15"/>
    <w:rsid w:val="000F5B5C"/>
    <w:rsid w:val="00102FFA"/>
    <w:rsid w:val="001034D8"/>
    <w:rsid w:val="001055D6"/>
    <w:rsid w:val="00107036"/>
    <w:rsid w:val="00107F85"/>
    <w:rsid w:val="00120CC2"/>
    <w:rsid w:val="00121996"/>
    <w:rsid w:val="0012730E"/>
    <w:rsid w:val="00133E43"/>
    <w:rsid w:val="00140893"/>
    <w:rsid w:val="0014167B"/>
    <w:rsid w:val="001475D7"/>
    <w:rsid w:val="0015122B"/>
    <w:rsid w:val="00151F85"/>
    <w:rsid w:val="00155559"/>
    <w:rsid w:val="00164AC2"/>
    <w:rsid w:val="001764B8"/>
    <w:rsid w:val="001810FF"/>
    <w:rsid w:val="00182AEC"/>
    <w:rsid w:val="001866A9"/>
    <w:rsid w:val="001901A7"/>
    <w:rsid w:val="00192106"/>
    <w:rsid w:val="00192678"/>
    <w:rsid w:val="00193C69"/>
    <w:rsid w:val="001941D2"/>
    <w:rsid w:val="001A2E4F"/>
    <w:rsid w:val="001A5370"/>
    <w:rsid w:val="001B101D"/>
    <w:rsid w:val="001C6F61"/>
    <w:rsid w:val="001D01F7"/>
    <w:rsid w:val="001D1F8B"/>
    <w:rsid w:val="001F1072"/>
    <w:rsid w:val="001F32B5"/>
    <w:rsid w:val="001F78F0"/>
    <w:rsid w:val="001F7EE7"/>
    <w:rsid w:val="00204E2F"/>
    <w:rsid w:val="00216443"/>
    <w:rsid w:val="00216F44"/>
    <w:rsid w:val="00217C95"/>
    <w:rsid w:val="00220F4A"/>
    <w:rsid w:val="002255D0"/>
    <w:rsid w:val="0023453C"/>
    <w:rsid w:val="002355EB"/>
    <w:rsid w:val="00243AFF"/>
    <w:rsid w:val="002479CF"/>
    <w:rsid w:val="00250F90"/>
    <w:rsid w:val="002523C4"/>
    <w:rsid w:val="00252722"/>
    <w:rsid w:val="00256635"/>
    <w:rsid w:val="002608EC"/>
    <w:rsid w:val="00261888"/>
    <w:rsid w:val="0026618C"/>
    <w:rsid w:val="0026725A"/>
    <w:rsid w:val="002800FA"/>
    <w:rsid w:val="0028184C"/>
    <w:rsid w:val="00281CC2"/>
    <w:rsid w:val="00292D7E"/>
    <w:rsid w:val="002965FE"/>
    <w:rsid w:val="002A0D68"/>
    <w:rsid w:val="002A787C"/>
    <w:rsid w:val="002C6E86"/>
    <w:rsid w:val="002C743F"/>
    <w:rsid w:val="002D2E6D"/>
    <w:rsid w:val="002D3392"/>
    <w:rsid w:val="002D603F"/>
    <w:rsid w:val="002D7B22"/>
    <w:rsid w:val="002E0F51"/>
    <w:rsid w:val="002F4CF4"/>
    <w:rsid w:val="00306E27"/>
    <w:rsid w:val="00316D3C"/>
    <w:rsid w:val="00325791"/>
    <w:rsid w:val="0032607F"/>
    <w:rsid w:val="003267A0"/>
    <w:rsid w:val="00327C98"/>
    <w:rsid w:val="00332930"/>
    <w:rsid w:val="0034427C"/>
    <w:rsid w:val="00346EDD"/>
    <w:rsid w:val="003633A3"/>
    <w:rsid w:val="0036631F"/>
    <w:rsid w:val="0037321C"/>
    <w:rsid w:val="003754BB"/>
    <w:rsid w:val="00380401"/>
    <w:rsid w:val="00392B97"/>
    <w:rsid w:val="003955FB"/>
    <w:rsid w:val="003A6DDF"/>
    <w:rsid w:val="003A7A02"/>
    <w:rsid w:val="003A7C07"/>
    <w:rsid w:val="003B788D"/>
    <w:rsid w:val="003C2598"/>
    <w:rsid w:val="003C494B"/>
    <w:rsid w:val="003C57C2"/>
    <w:rsid w:val="003C5CBE"/>
    <w:rsid w:val="003D0CAB"/>
    <w:rsid w:val="003D0E75"/>
    <w:rsid w:val="003D2513"/>
    <w:rsid w:val="003D4BD9"/>
    <w:rsid w:val="003E32F0"/>
    <w:rsid w:val="003F0E8D"/>
    <w:rsid w:val="003F226E"/>
    <w:rsid w:val="00401F74"/>
    <w:rsid w:val="00405291"/>
    <w:rsid w:val="00405C55"/>
    <w:rsid w:val="0041153F"/>
    <w:rsid w:val="00416AD2"/>
    <w:rsid w:val="004170FD"/>
    <w:rsid w:val="00423D6D"/>
    <w:rsid w:val="00432CCA"/>
    <w:rsid w:val="004375A0"/>
    <w:rsid w:val="00437BF7"/>
    <w:rsid w:val="00446484"/>
    <w:rsid w:val="00453122"/>
    <w:rsid w:val="004672BF"/>
    <w:rsid w:val="004777DA"/>
    <w:rsid w:val="00486D5F"/>
    <w:rsid w:val="0049460B"/>
    <w:rsid w:val="00496252"/>
    <w:rsid w:val="004963BF"/>
    <w:rsid w:val="004A20C8"/>
    <w:rsid w:val="004C3877"/>
    <w:rsid w:val="004C3A29"/>
    <w:rsid w:val="004C6233"/>
    <w:rsid w:val="004D0442"/>
    <w:rsid w:val="004D3C06"/>
    <w:rsid w:val="004D42DD"/>
    <w:rsid w:val="004E29B3"/>
    <w:rsid w:val="004E2AB7"/>
    <w:rsid w:val="004E6013"/>
    <w:rsid w:val="004E654B"/>
    <w:rsid w:val="004F0BEA"/>
    <w:rsid w:val="004F1EEA"/>
    <w:rsid w:val="00500F50"/>
    <w:rsid w:val="005023B0"/>
    <w:rsid w:val="0050466B"/>
    <w:rsid w:val="00504916"/>
    <w:rsid w:val="00505075"/>
    <w:rsid w:val="005108AA"/>
    <w:rsid w:val="00524072"/>
    <w:rsid w:val="00530AFF"/>
    <w:rsid w:val="0053253F"/>
    <w:rsid w:val="00535DE2"/>
    <w:rsid w:val="0053768B"/>
    <w:rsid w:val="0054085B"/>
    <w:rsid w:val="005512A0"/>
    <w:rsid w:val="0055244A"/>
    <w:rsid w:val="005526D2"/>
    <w:rsid w:val="005541E2"/>
    <w:rsid w:val="00561DE3"/>
    <w:rsid w:val="00571F51"/>
    <w:rsid w:val="00575D56"/>
    <w:rsid w:val="00577A4B"/>
    <w:rsid w:val="005810A7"/>
    <w:rsid w:val="00581342"/>
    <w:rsid w:val="00585686"/>
    <w:rsid w:val="00590D07"/>
    <w:rsid w:val="00594314"/>
    <w:rsid w:val="005A256D"/>
    <w:rsid w:val="005B3B41"/>
    <w:rsid w:val="005C0DFF"/>
    <w:rsid w:val="005C361F"/>
    <w:rsid w:val="005C6F85"/>
    <w:rsid w:val="005C7261"/>
    <w:rsid w:val="005C74F7"/>
    <w:rsid w:val="005D385F"/>
    <w:rsid w:val="005D563F"/>
    <w:rsid w:val="005E3A94"/>
    <w:rsid w:val="005E730F"/>
    <w:rsid w:val="005F0C6F"/>
    <w:rsid w:val="005F5A9A"/>
    <w:rsid w:val="00612061"/>
    <w:rsid w:val="00631A63"/>
    <w:rsid w:val="00641897"/>
    <w:rsid w:val="006515B3"/>
    <w:rsid w:val="00665B0C"/>
    <w:rsid w:val="00692589"/>
    <w:rsid w:val="00695658"/>
    <w:rsid w:val="006B0EB0"/>
    <w:rsid w:val="006B1887"/>
    <w:rsid w:val="006B2502"/>
    <w:rsid w:val="006B3B7C"/>
    <w:rsid w:val="006B70BB"/>
    <w:rsid w:val="006C1C55"/>
    <w:rsid w:val="006C2D20"/>
    <w:rsid w:val="006C4C7A"/>
    <w:rsid w:val="006D0DC3"/>
    <w:rsid w:val="006D78F3"/>
    <w:rsid w:val="006D7B87"/>
    <w:rsid w:val="006E3787"/>
    <w:rsid w:val="006E5B44"/>
    <w:rsid w:val="006F78AF"/>
    <w:rsid w:val="006F7CC0"/>
    <w:rsid w:val="00701211"/>
    <w:rsid w:val="0070250B"/>
    <w:rsid w:val="00704649"/>
    <w:rsid w:val="007076B3"/>
    <w:rsid w:val="007115B4"/>
    <w:rsid w:val="00712EE5"/>
    <w:rsid w:val="007169C9"/>
    <w:rsid w:val="00723A81"/>
    <w:rsid w:val="007339D8"/>
    <w:rsid w:val="00733BE7"/>
    <w:rsid w:val="0073475D"/>
    <w:rsid w:val="00737707"/>
    <w:rsid w:val="00740AEB"/>
    <w:rsid w:val="00745355"/>
    <w:rsid w:val="0074584B"/>
    <w:rsid w:val="007526DF"/>
    <w:rsid w:val="00753732"/>
    <w:rsid w:val="007637D7"/>
    <w:rsid w:val="0077112E"/>
    <w:rsid w:val="007818FF"/>
    <w:rsid w:val="00784D58"/>
    <w:rsid w:val="0079647D"/>
    <w:rsid w:val="007A345A"/>
    <w:rsid w:val="007A7437"/>
    <w:rsid w:val="007B2C19"/>
    <w:rsid w:val="007B3E1B"/>
    <w:rsid w:val="007B4E8B"/>
    <w:rsid w:val="007C053B"/>
    <w:rsid w:val="007C32B1"/>
    <w:rsid w:val="007C6CD8"/>
    <w:rsid w:val="007D16F1"/>
    <w:rsid w:val="007E03D5"/>
    <w:rsid w:val="007E056C"/>
    <w:rsid w:val="007E241D"/>
    <w:rsid w:val="007E26AD"/>
    <w:rsid w:val="007E3AED"/>
    <w:rsid w:val="007E5FC3"/>
    <w:rsid w:val="007E654E"/>
    <w:rsid w:val="007F7BBF"/>
    <w:rsid w:val="00805EB6"/>
    <w:rsid w:val="00806F60"/>
    <w:rsid w:val="00807264"/>
    <w:rsid w:val="00810C69"/>
    <w:rsid w:val="00815037"/>
    <w:rsid w:val="008255FA"/>
    <w:rsid w:val="0082641B"/>
    <w:rsid w:val="008309D3"/>
    <w:rsid w:val="00832B5C"/>
    <w:rsid w:val="00832EB2"/>
    <w:rsid w:val="00835FA7"/>
    <w:rsid w:val="00837C60"/>
    <w:rsid w:val="0084007C"/>
    <w:rsid w:val="008415CE"/>
    <w:rsid w:val="00841987"/>
    <w:rsid w:val="00853EB5"/>
    <w:rsid w:val="00854BB4"/>
    <w:rsid w:val="00860351"/>
    <w:rsid w:val="008607BB"/>
    <w:rsid w:val="00867F73"/>
    <w:rsid w:val="008740CE"/>
    <w:rsid w:val="0087545E"/>
    <w:rsid w:val="00877102"/>
    <w:rsid w:val="00883DD5"/>
    <w:rsid w:val="008A302D"/>
    <w:rsid w:val="008A3665"/>
    <w:rsid w:val="008A64FF"/>
    <w:rsid w:val="008B0FCC"/>
    <w:rsid w:val="008B4037"/>
    <w:rsid w:val="008B5AA3"/>
    <w:rsid w:val="008C068D"/>
    <w:rsid w:val="008C6E50"/>
    <w:rsid w:val="008D6863"/>
    <w:rsid w:val="008E3828"/>
    <w:rsid w:val="008E4021"/>
    <w:rsid w:val="008F011D"/>
    <w:rsid w:val="008F2E7A"/>
    <w:rsid w:val="008F682D"/>
    <w:rsid w:val="008F692C"/>
    <w:rsid w:val="008F7379"/>
    <w:rsid w:val="00900016"/>
    <w:rsid w:val="00902063"/>
    <w:rsid w:val="009056F7"/>
    <w:rsid w:val="0091331D"/>
    <w:rsid w:val="00915884"/>
    <w:rsid w:val="009205C5"/>
    <w:rsid w:val="00920805"/>
    <w:rsid w:val="009268EB"/>
    <w:rsid w:val="00926991"/>
    <w:rsid w:val="00932881"/>
    <w:rsid w:val="00934359"/>
    <w:rsid w:val="00943476"/>
    <w:rsid w:val="00944B6F"/>
    <w:rsid w:val="00944F2E"/>
    <w:rsid w:val="009470B4"/>
    <w:rsid w:val="009472EB"/>
    <w:rsid w:val="00952E2C"/>
    <w:rsid w:val="00955722"/>
    <w:rsid w:val="00960196"/>
    <w:rsid w:val="00962733"/>
    <w:rsid w:val="009641F7"/>
    <w:rsid w:val="009667D9"/>
    <w:rsid w:val="00967403"/>
    <w:rsid w:val="009822C5"/>
    <w:rsid w:val="0098754B"/>
    <w:rsid w:val="00992DD4"/>
    <w:rsid w:val="00993FCA"/>
    <w:rsid w:val="00995075"/>
    <w:rsid w:val="00997EB5"/>
    <w:rsid w:val="009A1C6D"/>
    <w:rsid w:val="009B25C2"/>
    <w:rsid w:val="009B2B86"/>
    <w:rsid w:val="009C2071"/>
    <w:rsid w:val="009C4358"/>
    <w:rsid w:val="009C4A40"/>
    <w:rsid w:val="009C6455"/>
    <w:rsid w:val="009D1CC8"/>
    <w:rsid w:val="009D2EDB"/>
    <w:rsid w:val="009D458B"/>
    <w:rsid w:val="009D56EC"/>
    <w:rsid w:val="009E75D8"/>
    <w:rsid w:val="009F213B"/>
    <w:rsid w:val="009F5613"/>
    <w:rsid w:val="00A02FCB"/>
    <w:rsid w:val="00A15803"/>
    <w:rsid w:val="00A16D4B"/>
    <w:rsid w:val="00A216C9"/>
    <w:rsid w:val="00A233BB"/>
    <w:rsid w:val="00A25945"/>
    <w:rsid w:val="00A311C0"/>
    <w:rsid w:val="00A321BE"/>
    <w:rsid w:val="00A325BA"/>
    <w:rsid w:val="00A32D9A"/>
    <w:rsid w:val="00A3611F"/>
    <w:rsid w:val="00A37DC7"/>
    <w:rsid w:val="00A64710"/>
    <w:rsid w:val="00A804D1"/>
    <w:rsid w:val="00A84644"/>
    <w:rsid w:val="00A84A7E"/>
    <w:rsid w:val="00A87148"/>
    <w:rsid w:val="00AA1D11"/>
    <w:rsid w:val="00AA26E4"/>
    <w:rsid w:val="00AB4F1C"/>
    <w:rsid w:val="00AB74A7"/>
    <w:rsid w:val="00AB7D3A"/>
    <w:rsid w:val="00AC3475"/>
    <w:rsid w:val="00AC7395"/>
    <w:rsid w:val="00AC7B2D"/>
    <w:rsid w:val="00AE3AAC"/>
    <w:rsid w:val="00AF62AC"/>
    <w:rsid w:val="00B21655"/>
    <w:rsid w:val="00B248D2"/>
    <w:rsid w:val="00B30295"/>
    <w:rsid w:val="00B354B3"/>
    <w:rsid w:val="00B4197A"/>
    <w:rsid w:val="00B4519D"/>
    <w:rsid w:val="00B46A42"/>
    <w:rsid w:val="00B51AF5"/>
    <w:rsid w:val="00B52733"/>
    <w:rsid w:val="00B53318"/>
    <w:rsid w:val="00B546C2"/>
    <w:rsid w:val="00B54D73"/>
    <w:rsid w:val="00B54DD2"/>
    <w:rsid w:val="00B6594E"/>
    <w:rsid w:val="00B7467B"/>
    <w:rsid w:val="00B77491"/>
    <w:rsid w:val="00B845BA"/>
    <w:rsid w:val="00B86B75"/>
    <w:rsid w:val="00B86F38"/>
    <w:rsid w:val="00B93AE2"/>
    <w:rsid w:val="00B95843"/>
    <w:rsid w:val="00B95D96"/>
    <w:rsid w:val="00B96BB6"/>
    <w:rsid w:val="00BA37C1"/>
    <w:rsid w:val="00BA65F2"/>
    <w:rsid w:val="00BB36BA"/>
    <w:rsid w:val="00BB40CC"/>
    <w:rsid w:val="00BB4B89"/>
    <w:rsid w:val="00BB4BB0"/>
    <w:rsid w:val="00BB6B41"/>
    <w:rsid w:val="00BC48D5"/>
    <w:rsid w:val="00BC4CF2"/>
    <w:rsid w:val="00BC6F0C"/>
    <w:rsid w:val="00BD54CE"/>
    <w:rsid w:val="00BD706B"/>
    <w:rsid w:val="00BD7961"/>
    <w:rsid w:val="00BD7D33"/>
    <w:rsid w:val="00BE0579"/>
    <w:rsid w:val="00BE6A9A"/>
    <w:rsid w:val="00BF1271"/>
    <w:rsid w:val="00C064E2"/>
    <w:rsid w:val="00C072E7"/>
    <w:rsid w:val="00C20A24"/>
    <w:rsid w:val="00C24330"/>
    <w:rsid w:val="00C24888"/>
    <w:rsid w:val="00C3330D"/>
    <w:rsid w:val="00C333D0"/>
    <w:rsid w:val="00C33A42"/>
    <w:rsid w:val="00C3419C"/>
    <w:rsid w:val="00C34D48"/>
    <w:rsid w:val="00C36279"/>
    <w:rsid w:val="00C44570"/>
    <w:rsid w:val="00C44C60"/>
    <w:rsid w:val="00C4570F"/>
    <w:rsid w:val="00C4667F"/>
    <w:rsid w:val="00C5398D"/>
    <w:rsid w:val="00C56116"/>
    <w:rsid w:val="00C616A6"/>
    <w:rsid w:val="00C621A3"/>
    <w:rsid w:val="00C673EF"/>
    <w:rsid w:val="00C723B0"/>
    <w:rsid w:val="00C77EAC"/>
    <w:rsid w:val="00C844CB"/>
    <w:rsid w:val="00C86421"/>
    <w:rsid w:val="00C8734B"/>
    <w:rsid w:val="00C90800"/>
    <w:rsid w:val="00C91ECC"/>
    <w:rsid w:val="00C94CB2"/>
    <w:rsid w:val="00C9518E"/>
    <w:rsid w:val="00CA089A"/>
    <w:rsid w:val="00CA4B8B"/>
    <w:rsid w:val="00CA68E2"/>
    <w:rsid w:val="00CB6AD6"/>
    <w:rsid w:val="00CC010E"/>
    <w:rsid w:val="00CC60CB"/>
    <w:rsid w:val="00CD0EBD"/>
    <w:rsid w:val="00CF3E3A"/>
    <w:rsid w:val="00D03BD8"/>
    <w:rsid w:val="00D11549"/>
    <w:rsid w:val="00D171B4"/>
    <w:rsid w:val="00D23A83"/>
    <w:rsid w:val="00D258D8"/>
    <w:rsid w:val="00D33427"/>
    <w:rsid w:val="00D35D6B"/>
    <w:rsid w:val="00D377E0"/>
    <w:rsid w:val="00D37D25"/>
    <w:rsid w:val="00D5134E"/>
    <w:rsid w:val="00D5718B"/>
    <w:rsid w:val="00D74158"/>
    <w:rsid w:val="00D75393"/>
    <w:rsid w:val="00D75955"/>
    <w:rsid w:val="00D866EB"/>
    <w:rsid w:val="00D90E1A"/>
    <w:rsid w:val="00D92513"/>
    <w:rsid w:val="00D97262"/>
    <w:rsid w:val="00DA2FFB"/>
    <w:rsid w:val="00DA5568"/>
    <w:rsid w:val="00DB2C4E"/>
    <w:rsid w:val="00DB5610"/>
    <w:rsid w:val="00DB5CEF"/>
    <w:rsid w:val="00DD1A10"/>
    <w:rsid w:val="00DD1E25"/>
    <w:rsid w:val="00DD69F1"/>
    <w:rsid w:val="00DD6A2B"/>
    <w:rsid w:val="00DE0DF4"/>
    <w:rsid w:val="00DE17EF"/>
    <w:rsid w:val="00DF4981"/>
    <w:rsid w:val="00E01C37"/>
    <w:rsid w:val="00E0581C"/>
    <w:rsid w:val="00E058C6"/>
    <w:rsid w:val="00E060EE"/>
    <w:rsid w:val="00E14B7B"/>
    <w:rsid w:val="00E17B48"/>
    <w:rsid w:val="00E2639B"/>
    <w:rsid w:val="00E26BC6"/>
    <w:rsid w:val="00E315A3"/>
    <w:rsid w:val="00E323E8"/>
    <w:rsid w:val="00E3433A"/>
    <w:rsid w:val="00E3491B"/>
    <w:rsid w:val="00E422F6"/>
    <w:rsid w:val="00E50090"/>
    <w:rsid w:val="00E500E2"/>
    <w:rsid w:val="00E51C24"/>
    <w:rsid w:val="00E5501E"/>
    <w:rsid w:val="00E55D71"/>
    <w:rsid w:val="00E6143A"/>
    <w:rsid w:val="00E652A9"/>
    <w:rsid w:val="00E66E5C"/>
    <w:rsid w:val="00E84860"/>
    <w:rsid w:val="00E84F0F"/>
    <w:rsid w:val="00E84F5E"/>
    <w:rsid w:val="00E91B45"/>
    <w:rsid w:val="00E9337A"/>
    <w:rsid w:val="00E951AB"/>
    <w:rsid w:val="00E9657A"/>
    <w:rsid w:val="00EA3570"/>
    <w:rsid w:val="00EA3764"/>
    <w:rsid w:val="00EA3960"/>
    <w:rsid w:val="00EA5745"/>
    <w:rsid w:val="00EA6C4F"/>
    <w:rsid w:val="00EA7506"/>
    <w:rsid w:val="00EB32C4"/>
    <w:rsid w:val="00EB75A9"/>
    <w:rsid w:val="00EC08DE"/>
    <w:rsid w:val="00ED294E"/>
    <w:rsid w:val="00ED2B61"/>
    <w:rsid w:val="00ED61F8"/>
    <w:rsid w:val="00ED772B"/>
    <w:rsid w:val="00EF3F16"/>
    <w:rsid w:val="00F012FE"/>
    <w:rsid w:val="00F020BB"/>
    <w:rsid w:val="00F042C5"/>
    <w:rsid w:val="00F11A46"/>
    <w:rsid w:val="00F11BB3"/>
    <w:rsid w:val="00F1347B"/>
    <w:rsid w:val="00F2123D"/>
    <w:rsid w:val="00F278AE"/>
    <w:rsid w:val="00F330FE"/>
    <w:rsid w:val="00F34431"/>
    <w:rsid w:val="00F36830"/>
    <w:rsid w:val="00F4178F"/>
    <w:rsid w:val="00F442AD"/>
    <w:rsid w:val="00F4626B"/>
    <w:rsid w:val="00F47A12"/>
    <w:rsid w:val="00F55D84"/>
    <w:rsid w:val="00F60EBF"/>
    <w:rsid w:val="00F616A2"/>
    <w:rsid w:val="00F629E0"/>
    <w:rsid w:val="00F751E9"/>
    <w:rsid w:val="00F8207A"/>
    <w:rsid w:val="00F82E32"/>
    <w:rsid w:val="00F8491D"/>
    <w:rsid w:val="00F92EF8"/>
    <w:rsid w:val="00F97822"/>
    <w:rsid w:val="00FA5FB2"/>
    <w:rsid w:val="00FA66C2"/>
    <w:rsid w:val="00FB47E8"/>
    <w:rsid w:val="00FC2F80"/>
    <w:rsid w:val="00FC6016"/>
    <w:rsid w:val="00FD1317"/>
    <w:rsid w:val="00FD32CF"/>
    <w:rsid w:val="00FE2CB9"/>
    <w:rsid w:val="00FE3084"/>
    <w:rsid w:val="00FE35C5"/>
    <w:rsid w:val="00FE3FE1"/>
    <w:rsid w:val="00FE4EE2"/>
    <w:rsid w:val="00FE5C0A"/>
    <w:rsid w:val="00FE60E2"/>
    <w:rsid w:val="00FF5B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B7AC"/>
  <w15:docId w15:val="{40A179B5-AE5F-485E-9CAB-CA6C53C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D1CC8"/>
    <w:rPr>
      <w:sz w:val="16"/>
      <w:szCs w:val="16"/>
    </w:rPr>
  </w:style>
  <w:style w:type="paragraph" w:styleId="CommentText">
    <w:name w:val="annotation text"/>
    <w:basedOn w:val="Normal"/>
    <w:link w:val="CommentTextChar"/>
    <w:unhideWhenUsed/>
    <w:rsid w:val="009D1CC8"/>
    <w:rPr>
      <w:sz w:val="20"/>
      <w:szCs w:val="20"/>
    </w:rPr>
  </w:style>
  <w:style w:type="character" w:customStyle="1" w:styleId="CommentTextChar">
    <w:name w:val="Comment Text Char"/>
    <w:basedOn w:val="DefaultParagraphFont"/>
    <w:link w:val="CommentText"/>
    <w:rsid w:val="009D1CC8"/>
    <w:rPr>
      <w:sz w:val="20"/>
      <w:szCs w:val="20"/>
    </w:rPr>
  </w:style>
  <w:style w:type="paragraph" w:styleId="CommentSubject">
    <w:name w:val="annotation subject"/>
    <w:basedOn w:val="CommentText"/>
    <w:next w:val="CommentText"/>
    <w:link w:val="CommentSubjectChar"/>
    <w:semiHidden/>
    <w:unhideWhenUsed/>
    <w:rsid w:val="009D1CC8"/>
    <w:rPr>
      <w:b/>
      <w:bCs/>
    </w:rPr>
  </w:style>
  <w:style w:type="character" w:customStyle="1" w:styleId="CommentSubjectChar">
    <w:name w:val="Comment Subject Char"/>
    <w:basedOn w:val="CommentTextChar"/>
    <w:link w:val="CommentSubject"/>
    <w:semiHidden/>
    <w:rsid w:val="009D1CC8"/>
    <w:rPr>
      <w:b/>
      <w:bCs/>
      <w:sz w:val="20"/>
      <w:szCs w:val="20"/>
    </w:rPr>
  </w:style>
  <w:style w:type="paragraph" w:styleId="BalloonText">
    <w:name w:val="Balloon Text"/>
    <w:basedOn w:val="Normal"/>
    <w:link w:val="BalloonTextChar"/>
    <w:semiHidden/>
    <w:unhideWhenUsed/>
    <w:rsid w:val="009D1CC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CC8"/>
    <w:rPr>
      <w:rFonts w:ascii="Segoe UI" w:hAnsi="Segoe UI" w:cs="Segoe UI"/>
      <w:sz w:val="18"/>
      <w:szCs w:val="18"/>
    </w:rPr>
  </w:style>
  <w:style w:type="paragraph" w:styleId="NormalWeb">
    <w:name w:val="Normal (Web)"/>
    <w:basedOn w:val="Normal"/>
    <w:uiPriority w:val="99"/>
    <w:semiHidden/>
    <w:unhideWhenUsed/>
    <w:rsid w:val="00877102"/>
    <w:pPr>
      <w:spacing w:before="100" w:beforeAutospacing="1" w:after="100" w:afterAutospacing="1"/>
    </w:pPr>
    <w:rPr>
      <w:rFonts w:ascii="Times New Roman" w:eastAsia="Times New Roman" w:hAnsi="Times New Roman" w:cs="Times New Roman"/>
    </w:rPr>
  </w:style>
  <w:style w:type="paragraph" w:styleId="Revision">
    <w:name w:val="Revision"/>
    <w:hidden/>
    <w:semiHidden/>
    <w:rsid w:val="00530AFF"/>
    <w:pPr>
      <w:spacing w:after="0"/>
    </w:pPr>
  </w:style>
  <w:style w:type="paragraph" w:styleId="Header">
    <w:name w:val="header"/>
    <w:basedOn w:val="Normal"/>
    <w:link w:val="HeaderChar"/>
    <w:unhideWhenUsed/>
    <w:rsid w:val="007E056C"/>
    <w:pPr>
      <w:tabs>
        <w:tab w:val="center" w:pos="4513"/>
        <w:tab w:val="right" w:pos="9026"/>
      </w:tabs>
      <w:spacing w:after="0"/>
    </w:pPr>
  </w:style>
  <w:style w:type="character" w:customStyle="1" w:styleId="HeaderChar">
    <w:name w:val="Header Char"/>
    <w:basedOn w:val="DefaultParagraphFont"/>
    <w:link w:val="Header"/>
    <w:rsid w:val="007E056C"/>
  </w:style>
  <w:style w:type="paragraph" w:styleId="Footer">
    <w:name w:val="footer"/>
    <w:basedOn w:val="Normal"/>
    <w:link w:val="FooterChar"/>
    <w:unhideWhenUsed/>
    <w:rsid w:val="007E056C"/>
    <w:pPr>
      <w:tabs>
        <w:tab w:val="center" w:pos="4513"/>
        <w:tab w:val="right" w:pos="9026"/>
      </w:tabs>
      <w:spacing w:after="0"/>
    </w:pPr>
  </w:style>
  <w:style w:type="character" w:customStyle="1" w:styleId="FooterChar">
    <w:name w:val="Footer Char"/>
    <w:basedOn w:val="DefaultParagraphFont"/>
    <w:link w:val="Footer"/>
    <w:rsid w:val="007E056C"/>
  </w:style>
  <w:style w:type="paragraph" w:styleId="ListBullet">
    <w:name w:val="List Bullet"/>
    <w:basedOn w:val="Normal"/>
    <w:unhideWhenUsed/>
    <w:rsid w:val="008A302D"/>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73/pnas.182172211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73/pnas.201171911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tsfm.readthedocs.io/en/lates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bastibe/SoundFile" TargetMode="External"/><Relationship Id="rId20" Type="http://schemas.openxmlformats.org/officeDocument/2006/relationships/hyperlink" Target="https://doi.org/10.1644/09-MAMM-A-3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udacityteam.org/" TargetMode="External"/><Relationship Id="rId23" Type="http://schemas.openxmlformats.org/officeDocument/2006/relationships/hyperlink" Target="https://bookdown.org/yihui/rmarkdown" TargetMode="External"/><Relationship Id="rId10" Type="http://schemas.microsoft.com/office/2016/09/relationships/commentsIds" Target="commentsIds.xml"/><Relationship Id="rId19" Type="http://schemas.openxmlformats.org/officeDocument/2006/relationships/hyperlink" Target="https://doi.org/10.5281/zenodo.413981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https://doi.org/10.1038/s41592-019-06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E3030-7FEE-4A9E-AFBE-E0878E679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24</Pages>
  <Words>9427</Words>
  <Characters>53738</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FORMAL TITLE to be agreed on</vt:lpstr>
    </vt:vector>
  </TitlesOfParts>
  <Company/>
  <LinksUpToDate>false</LinksUpToDate>
  <CharactersWithSpaces>63039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TITLE to be agreed on</dc:title>
  <dc:creator>Neetash Mysuru Rajagopalachari^{*}^{1}, Thejasvi Beleyur^{*}^{1}, Aditya Krishna^{1,2}, Holger R Goerlitz^{1};^{*}: joint first authors;1: MPI Ornithology, Seewiesen;2: IISER Mohali</dc:creator>
  <cp:keywords/>
  <cp:lastModifiedBy>tbeleyur</cp:lastModifiedBy>
  <cp:revision>121</cp:revision>
  <dcterms:created xsi:type="dcterms:W3CDTF">2021-01-15T13:21:00Z</dcterms:created>
  <dcterms:modified xsi:type="dcterms:W3CDTF">2021-01-17T18:34:00Z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bats may not be able to detect their own returning echoes due to the loud calls coming from neighbours. Bats a show a variety of ech</vt:lpwstr>
  </property>
  <property fmtid="{D5CDD505-2E9C-101B-9397-08002B2CF9AE}" pid="3" name="bibliography">
    <vt:lpwstr>references.bib</vt:lpwstr>
  </property>
  <property fmtid="{D5CDD505-2E9C-101B-9397-08002B2CF9AE}" pid="4" name="date">
    <vt:lpwstr>Last Updated : 2020-12-28</vt:lpwstr>
  </property>
  <property fmtid="{D5CDD505-2E9C-101B-9397-08002B2CF9AE}" pid="5" name="output">
    <vt:lpwstr/>
  </property>
</Properties>
</file>